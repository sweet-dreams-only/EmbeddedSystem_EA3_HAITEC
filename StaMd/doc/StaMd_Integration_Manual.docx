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proofErr w:type="spellStart"/>
      <w:r w:rsidR="00BC36AF">
        <w:t>StaMd</w:t>
      </w:r>
      <w:proofErr w:type="spellEnd"/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E1706E">
        <w:fldChar w:fldCharType="begin"/>
      </w:r>
      <w:r w:rsidR="004A781C">
        <w:instrText xml:space="preserve"> DOCVARIABLE "MDDRevNum" \* MERGEFORMAT </w:instrText>
      </w:r>
      <w:r w:rsidR="00E1706E">
        <w:fldChar w:fldCharType="end"/>
      </w:r>
      <w:r w:rsidR="00E1706E">
        <w:fldChar w:fldCharType="begin"/>
      </w:r>
      <w:r w:rsidR="004A781C">
        <w:instrText xml:space="preserve"> DOCVARIABLE "MDDRevNum" \* MERGEFORMAT </w:instrText>
      </w:r>
      <w:r w:rsidR="00E1706E">
        <w:fldChar w:fldCharType="end"/>
      </w:r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E1706E">
          <w:rPr>
            <w:noProof/>
            <w:webHidden/>
          </w:rPr>
          <w:fldChar w:fldCharType="end"/>
        </w:r>
      </w:hyperlink>
    </w:p>
    <w:p w:rsidR="00EE5444" w:rsidRDefault="0017605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E1706E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E1706E">
          <w:rPr>
            <w:noProof/>
            <w:webHidden/>
          </w:rPr>
        </w:r>
        <w:r w:rsidR="00E1706E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E1706E">
          <w:rPr>
            <w:noProof/>
            <w:webHidden/>
          </w:rPr>
          <w:fldChar w:fldCharType="end"/>
        </w:r>
      </w:hyperlink>
    </w:p>
    <w:p w:rsidR="00B70668" w:rsidRDefault="00E1706E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C146D6">
        <w:tc>
          <w:tcPr>
            <w:tcW w:w="2718" w:type="dxa"/>
            <w:shd w:val="clear" w:color="auto" w:fill="4F81BD"/>
          </w:tcPr>
          <w:p w:rsidR="00916B39" w:rsidRPr="00C146D6" w:rsidRDefault="000B7B76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916B39" w:rsidRPr="00C146D6" w:rsidRDefault="000B7B76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 xml:space="preserve">Required </w:t>
            </w:r>
            <w:r w:rsidR="002651B5" w:rsidRPr="00C146D6">
              <w:rPr>
                <w:b/>
                <w:bCs/>
                <w:color w:val="FFFFFF"/>
              </w:rPr>
              <w:t>Feature</w:t>
            </w:r>
          </w:p>
        </w:tc>
      </w:tr>
      <w:tr w:rsidR="008E2475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E2475" w:rsidRPr="00C146D6" w:rsidRDefault="00C146D6" w:rsidP="00CA27BC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ECUStatup.c</w:t>
            </w:r>
            <w:proofErr w:type="spellEnd"/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0EB7" w:rsidRDefault="0096651F" w:rsidP="000D0EB7">
            <w:r w:rsidRPr="0096651F">
              <w:t xml:space="preserve">StaMd_Init0 </w:t>
            </w:r>
            <w:r>
              <w:t xml:space="preserve">needs to be called from </w:t>
            </w:r>
            <w:r w:rsidRPr="0096651F">
              <w:t>EcuStartup_Init2</w:t>
            </w:r>
            <w:r>
              <w:t xml:space="preserve"> via a trusted wrapper after </w:t>
            </w:r>
            <w:proofErr w:type="spellStart"/>
            <w:r>
              <w:t>Nvm</w:t>
            </w:r>
            <w:proofErr w:type="spellEnd"/>
            <w:r>
              <w:t xml:space="preserve"> </w:t>
            </w:r>
            <w:r w:rsidR="000D0EB7">
              <w:t>‘</w:t>
            </w:r>
            <w:r>
              <w:t>read all</w:t>
            </w:r>
            <w:r w:rsidR="000D0EB7">
              <w:t>’</w:t>
            </w:r>
            <w:r>
              <w:t xml:space="preserve"> is complete</w:t>
            </w:r>
            <w:r w:rsidR="000D0EB7">
              <w:t>,</w:t>
            </w:r>
            <w:r w:rsidR="00975A2B">
              <w:t xml:space="preserve"> by calling Call_StaMd_Init0</w:t>
            </w:r>
            <w:r>
              <w:t xml:space="preserve">. </w:t>
            </w:r>
          </w:p>
          <w:p w:rsidR="000D0EB7" w:rsidRDefault="0096651F" w:rsidP="000D0EB7">
            <w:proofErr w:type="spellStart"/>
            <w:r>
              <w:t>ECUStartup</w:t>
            </w:r>
            <w:proofErr w:type="spellEnd"/>
            <w:r>
              <w:t xml:space="preserve"> needs to also include the </w:t>
            </w:r>
            <w:proofErr w:type="spellStart"/>
            <w:r w:rsidRPr="0096651F">
              <w:t>Ap_StaMd.h</w:t>
            </w:r>
            <w:proofErr w:type="spellEnd"/>
            <w:r>
              <w:t xml:space="preserve"> header file. </w:t>
            </w:r>
          </w:p>
          <w:p w:rsidR="008E2475" w:rsidRDefault="00C146D6" w:rsidP="000D0EB7">
            <w:r>
              <w:t xml:space="preserve">The </w:t>
            </w:r>
            <w:r w:rsidRPr="0096651F">
              <w:t xml:space="preserve">StaMd_Init0 is defined outside of the RTE and is responsible for </w:t>
            </w:r>
            <w:r w:rsidR="0096651F" w:rsidRPr="0096651F">
              <w:t xml:space="preserve">updating </w:t>
            </w:r>
            <w:r w:rsidRPr="0096651F">
              <w:t>Type H memory</w:t>
            </w:r>
            <w:r w:rsidR="0096651F" w:rsidRPr="0096651F">
              <w:t xml:space="preserve"> across applications at start up</w:t>
            </w:r>
            <w:r w:rsidRPr="0096651F">
              <w:t>.</w:t>
            </w:r>
            <w:r w:rsidR="0096651F" w:rsidRPr="0096651F">
              <w:t xml:space="preserve"> </w:t>
            </w:r>
            <w:r w:rsidRPr="0096651F">
              <w:t xml:space="preserve"> </w:t>
            </w:r>
            <w:r w:rsidR="0096651F" w:rsidRPr="0096651F">
              <w:t>StaMd_Init0 needs to</w:t>
            </w:r>
            <w:r w:rsidR="000D0EB7">
              <w:t xml:space="preserve"> be</w:t>
            </w:r>
            <w:r w:rsidR="0096651F" w:rsidRPr="0096651F">
              <w:t xml:space="preserve"> added to </w:t>
            </w:r>
            <w:r w:rsidR="000D0EB7">
              <w:t xml:space="preserve">a </w:t>
            </w:r>
            <w:r w:rsidR="0096651F" w:rsidRPr="0096651F">
              <w:t xml:space="preserve">non-trusted function list in a trusted application in the O.S. </w:t>
            </w:r>
            <w:r w:rsidRPr="0096651F">
              <w:t xml:space="preserve"> </w:t>
            </w:r>
          </w:p>
        </w:tc>
      </w:tr>
      <w:tr w:rsidR="0096651F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6651F" w:rsidRPr="00C146D6" w:rsidRDefault="0096651F" w:rsidP="00CA27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NtWrap.c</w:t>
            </w:r>
            <w:proofErr w:type="spellEnd"/>
            <w:r>
              <w:rPr>
                <w:b/>
                <w:bCs/>
              </w:rPr>
              <w:t>, .h</w:t>
            </w:r>
            <w:r w:rsidR="00975A2B">
              <w:rPr>
                <w:b/>
                <w:bCs/>
              </w:rPr>
              <w:t>, O.S changes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75A2B" w:rsidRDefault="00975A2B" w:rsidP="00975A2B">
            <w:pPr>
              <w:autoSpaceDE w:val="0"/>
              <w:autoSpaceDN w:val="0"/>
              <w:adjustRightInd w:val="0"/>
              <w:spacing w:after="0"/>
            </w:pPr>
            <w:r>
              <w:t xml:space="preserve">Add trusted function call to </w:t>
            </w:r>
            <w:proofErr w:type="spellStart"/>
            <w:r>
              <w:t>NtWrap</w:t>
            </w:r>
            <w:proofErr w:type="spellEnd"/>
            <w:r>
              <w:t xml:space="preserve"> : </w:t>
            </w:r>
          </w:p>
          <w:p w:rsidR="00975A2B" w:rsidRDefault="00975A2B" w:rsidP="00975A2B">
            <w:pPr>
              <w:autoSpaceDE w:val="0"/>
              <w:autoSpaceDN w:val="0"/>
              <w:adjustRightInd w:val="0"/>
              <w:spacing w:after="0"/>
            </w:pP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/* Trusted wrapper Function */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Cs/>
              </w:rPr>
            </w:pPr>
            <w:r w:rsidRPr="00975A2B">
              <w:rPr>
                <w:rFonts w:ascii="Courier New" w:hAnsi="Courier New" w:cs="Courier New"/>
                <w:bCs/>
              </w:rPr>
              <w:t>void TRUSTED_NtWrapS_StaMd_Init0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(</w:t>
            </w:r>
            <w:proofErr w:type="spellStart"/>
            <w:r w:rsidRPr="00975A2B">
              <w:rPr>
                <w:rFonts w:ascii="Courier New" w:hAnsi="Courier New" w:cs="Courier New"/>
              </w:rPr>
              <w:t>TrustedFunctionIndexType</w:t>
            </w:r>
            <w:proofErr w:type="spellEnd"/>
            <w:r w:rsidRPr="00975A2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5A2B">
              <w:rPr>
                <w:rFonts w:ascii="Courier New" w:hAnsi="Courier New" w:cs="Courier New"/>
              </w:rPr>
              <w:t>FunctionIndex</w:t>
            </w:r>
            <w:proofErr w:type="spellEnd"/>
            <w:r w:rsidRPr="00975A2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75A2B">
              <w:rPr>
                <w:rFonts w:ascii="Courier New" w:hAnsi="Courier New" w:cs="Courier New"/>
              </w:rPr>
              <w:t>TrustedFunctionParameterRefType</w:t>
            </w:r>
            <w:proofErr w:type="spellEnd"/>
            <w:r w:rsidRPr="00975A2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5A2B">
              <w:rPr>
                <w:rFonts w:ascii="Courier New" w:hAnsi="Courier New" w:cs="Courier New"/>
              </w:rPr>
              <w:t>FunctionParams</w:t>
            </w:r>
            <w:proofErr w:type="spellEnd"/>
            <w:r w:rsidRPr="00975A2B">
              <w:rPr>
                <w:rFonts w:ascii="Courier New" w:hAnsi="Courier New" w:cs="Courier New"/>
              </w:rPr>
              <w:t xml:space="preserve">)  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{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   StaMd_Init0();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Cs/>
              </w:rPr>
            </w:pPr>
            <w:r w:rsidRPr="00975A2B">
              <w:rPr>
                <w:rFonts w:ascii="Courier New" w:hAnsi="Courier New" w:cs="Courier New"/>
              </w:rPr>
              <w:t>}</w:t>
            </w:r>
            <w:r w:rsidRPr="00975A2B">
              <w:rPr>
                <w:rFonts w:ascii="Courier New" w:hAnsi="Courier New" w:cs="Courier New"/>
                <w:bCs/>
              </w:rPr>
              <w:t xml:space="preserve"> </w:t>
            </w:r>
          </w:p>
          <w:p w:rsidR="00975A2B" w:rsidRPr="00975A2B" w:rsidRDefault="000D0EB7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…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  <w:bCs/>
              </w:rPr>
              <w:t>void</w:t>
            </w:r>
            <w:r w:rsidRPr="00975A2B">
              <w:rPr>
                <w:rFonts w:ascii="Courier New" w:hAnsi="Courier New" w:cs="Courier New"/>
              </w:rPr>
              <w:t xml:space="preserve"> </w:t>
            </w:r>
            <w:r w:rsidRPr="00975A2B">
              <w:rPr>
                <w:rFonts w:ascii="Courier New" w:hAnsi="Courier New" w:cs="Courier New"/>
                <w:bCs/>
                <w:highlight w:val="lightGray"/>
              </w:rPr>
              <w:t>Call_StaMd_Init0</w:t>
            </w:r>
            <w:r w:rsidRPr="00975A2B">
              <w:rPr>
                <w:rFonts w:ascii="Courier New" w:hAnsi="Courier New" w:cs="Courier New"/>
              </w:rPr>
              <w:t>(</w:t>
            </w:r>
            <w:r w:rsidRPr="00975A2B">
              <w:rPr>
                <w:rFonts w:ascii="Courier New" w:hAnsi="Courier New" w:cs="Courier New"/>
                <w:bCs/>
              </w:rPr>
              <w:t>void</w:t>
            </w:r>
            <w:r w:rsidRPr="00975A2B">
              <w:rPr>
                <w:rFonts w:ascii="Courier New" w:hAnsi="Courier New" w:cs="Courier New"/>
              </w:rPr>
              <w:t>)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{</w:t>
            </w:r>
          </w:p>
          <w:p w:rsid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   (</w:t>
            </w:r>
            <w:r w:rsidRPr="00975A2B">
              <w:rPr>
                <w:rFonts w:ascii="Courier New" w:hAnsi="Courier New" w:cs="Courier New"/>
                <w:bCs/>
              </w:rPr>
              <w:t>void</w:t>
            </w:r>
            <w:r w:rsidRPr="00975A2B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975A2B">
              <w:rPr>
                <w:rFonts w:ascii="Courier New" w:hAnsi="Courier New" w:cs="Courier New"/>
              </w:rPr>
              <w:t>CallTrustedFunction</w:t>
            </w:r>
            <w:proofErr w:type="spellEnd"/>
          </w:p>
          <w:p w:rsid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975A2B">
              <w:rPr>
                <w:rFonts w:ascii="Courier New" w:hAnsi="Courier New" w:cs="Courier New"/>
              </w:rPr>
              <w:t>(NtWrapS_StaMd_Init0,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975A2B">
              <w:rPr>
                <w:rFonts w:ascii="Courier New" w:hAnsi="Courier New" w:cs="Courier New"/>
              </w:rPr>
              <w:t>(</w:t>
            </w:r>
            <w:proofErr w:type="spellStart"/>
            <w:r w:rsidRPr="00975A2B">
              <w:rPr>
                <w:rFonts w:ascii="Courier New" w:hAnsi="Courier New" w:cs="Courier New"/>
              </w:rPr>
              <w:t>TrustedFunctionParameterRefType</w:t>
            </w:r>
            <w:proofErr w:type="spellEnd"/>
            <w:r w:rsidRPr="00975A2B">
              <w:rPr>
                <w:rFonts w:ascii="Courier New" w:hAnsi="Courier New" w:cs="Courier New"/>
              </w:rPr>
              <w:t>)0);</w:t>
            </w:r>
          </w:p>
          <w:p w:rsidR="00975A2B" w:rsidRPr="0096651F" w:rsidRDefault="00975A2B" w:rsidP="00975A2B">
            <w:r w:rsidRPr="00975A2B">
              <w:rPr>
                <w:rFonts w:ascii="Courier New" w:hAnsi="Courier New" w:cs="Courier New"/>
              </w:rPr>
              <w:t>}</w:t>
            </w:r>
          </w:p>
        </w:tc>
      </w:tr>
      <w:tr w:rsidR="000D0EB7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0EB7" w:rsidRDefault="00E0422B" w:rsidP="002459BB">
            <w:pPr>
              <w:rPr>
                <w:b/>
                <w:bCs/>
              </w:rPr>
            </w:pPr>
            <w:ins w:id="2" w:author="Osteen, Bobby" w:date="2014-10-30T00:16:00Z">
              <w:r>
                <w:rPr>
                  <w:b/>
                  <w:bCs/>
                </w:rPr>
                <w:t xml:space="preserve">Optional </w:t>
              </w:r>
              <w:proofErr w:type="spellStart"/>
              <w:r>
                <w:rPr>
                  <w:b/>
                  <w:bCs/>
                </w:rPr>
                <w:t>NvM</w:t>
              </w:r>
              <w:proofErr w:type="spellEnd"/>
              <w:r>
                <w:rPr>
                  <w:b/>
                  <w:bCs/>
                </w:rPr>
                <w:t xml:space="preserve"> Fast Write implementation to meet program specific </w:t>
              </w:r>
              <w:proofErr w:type="spellStart"/>
              <w:r>
                <w:rPr>
                  <w:b/>
                  <w:bCs/>
                </w:rPr>
                <w:t>ECUReset</w:t>
              </w:r>
              <w:proofErr w:type="spellEnd"/>
              <w:r>
                <w:rPr>
                  <w:b/>
                  <w:bCs/>
                </w:rPr>
                <w:t xml:space="preserve"> or Programming session transition timing requirements.</w:t>
              </w:r>
            </w:ins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0422B" w:rsidRPr="002459BB" w:rsidRDefault="00E0422B" w:rsidP="00E0422B">
            <w:pPr>
              <w:rPr>
                <w:ins w:id="3" w:author="Osteen, Bobby" w:date="2014-10-30T00:15:00Z"/>
              </w:rPr>
            </w:pPr>
            <w:ins w:id="4" w:author="Osteen, Bobby" w:date="2014-10-30T00:15:00Z">
              <w:r w:rsidRPr="002459BB">
                <w:t>Whenever an ECU Reset (</w:t>
              </w:r>
              <w:proofErr w:type="spellStart"/>
              <w:r w:rsidRPr="002459BB">
                <w:t>StaMd_SCom_EcuReset</w:t>
              </w:r>
              <w:proofErr w:type="spellEnd"/>
              <w:r w:rsidRPr="002459BB">
                <w:t xml:space="preserve">) or </w:t>
              </w:r>
              <w:proofErr w:type="spellStart"/>
              <w:r w:rsidRPr="002459BB">
                <w:t>FlashBootloader</w:t>
              </w:r>
              <w:proofErr w:type="spellEnd"/>
              <w:r w:rsidRPr="002459BB">
                <w:t>/Programming session service request (</w:t>
              </w:r>
              <w:proofErr w:type="spellStart"/>
              <w:r w:rsidRPr="002459BB">
                <w:t>StaMd_SCom_</w:t>
              </w:r>
              <w:proofErr w:type="gramStart"/>
              <w:r w:rsidRPr="002459BB">
                <w:t>FBLTransitionReq</w:t>
              </w:r>
              <w:proofErr w:type="spellEnd"/>
              <w:r w:rsidRPr="002459BB">
                <w:t xml:space="preserve"> )</w:t>
              </w:r>
              <w:proofErr w:type="gramEnd"/>
              <w:r w:rsidRPr="002459BB">
                <w:t xml:space="preserve"> the </w:t>
              </w:r>
              <w:proofErr w:type="spellStart"/>
              <w:r w:rsidRPr="002459BB">
                <w:t>StaMd</w:t>
              </w:r>
              <w:proofErr w:type="spellEnd"/>
              <w:r w:rsidRPr="002459BB">
                <w:t xml:space="preserve"> module is notified by the corresponding </w:t>
              </w:r>
              <w:proofErr w:type="spellStart"/>
              <w:r w:rsidRPr="002459BB">
                <w:t>Scom</w:t>
              </w:r>
              <w:proofErr w:type="spellEnd"/>
              <w:r w:rsidRPr="002459BB">
                <w:t xml:space="preserve"> functions, typically called directly from the diagnostic service handler. The system is then forced to the OFF state and an output flag, </w:t>
              </w:r>
              <w:proofErr w:type="spellStart"/>
              <w:r w:rsidRPr="002459BB">
                <w:rPr>
                  <w:b/>
                </w:rPr>
                <w:t>InitiatePwrDnFastWrite_Cnt_lgc</w:t>
              </w:r>
              <w:proofErr w:type="spellEnd"/>
              <w:r w:rsidRPr="002459BB">
                <w:t xml:space="preserve"> is set to TRUE. This flag can be used to trigger a FAST NVM write as an option to meet ECU Rest and/or </w:t>
              </w:r>
              <w:proofErr w:type="spellStart"/>
              <w:r w:rsidRPr="002459BB">
                <w:t>FlashBootloader</w:t>
              </w:r>
              <w:proofErr w:type="spellEnd"/>
              <w:r w:rsidRPr="002459BB">
                <w:t xml:space="preserve">/Programming session </w:t>
              </w:r>
            </w:ins>
            <w:ins w:id="5" w:author="Osteen, Bobby" w:date="2014-10-30T00:21:00Z">
              <w:r w:rsidR="00092894">
                <w:t xml:space="preserve">timing </w:t>
              </w:r>
            </w:ins>
            <w:ins w:id="6" w:author="Osteen, Bobby" w:date="2014-10-30T00:15:00Z">
              <w:r w:rsidRPr="002459BB">
                <w:t>requirements.</w:t>
              </w:r>
            </w:ins>
          </w:p>
          <w:p w:rsidR="00E0422B" w:rsidRDefault="00E0422B" w:rsidP="00E0422B">
            <w:pPr>
              <w:rPr>
                <w:ins w:id="7" w:author="Osteen, Bobby" w:date="2014-10-30T00:15:00Z"/>
              </w:rPr>
            </w:pPr>
            <w:ins w:id="8" w:author="Osteen, Bobby" w:date="2014-10-30T00:15:00Z">
              <w:r>
                <w:t xml:space="preserve">The </w:t>
              </w:r>
              <w:proofErr w:type="spellStart"/>
              <w:r w:rsidRPr="00581113">
                <w:rPr>
                  <w:b/>
                </w:rPr>
                <w:t>InitiatePwrDnNormalWrite_Cnt_</w:t>
              </w:r>
              <w:proofErr w:type="gramStart"/>
              <w:r w:rsidRPr="00581113">
                <w:rPr>
                  <w:b/>
                </w:rPr>
                <w:t>lgc</w:t>
              </w:r>
              <w:proofErr w:type="spellEnd"/>
              <w:r>
                <w:t xml:space="preserve">  output</w:t>
              </w:r>
              <w:proofErr w:type="gramEnd"/>
              <w:r>
                <w:t xml:space="preserve"> flag will be set to TRUE in case of  a normal transition to OFF. </w:t>
              </w:r>
            </w:ins>
          </w:p>
          <w:p w:rsidR="003509A8" w:rsidRDefault="00E0422B" w:rsidP="00E0422B">
            <w:pPr>
              <w:rPr>
                <w:ins w:id="9" w:author="Osteen, Bobby" w:date="2014-10-30T00:17:00Z"/>
              </w:rPr>
            </w:pPr>
            <w:ins w:id="10" w:author="Osteen, Bobby" w:date="2014-10-30T00:15:00Z">
              <w:r>
                <w:t xml:space="preserve">The implementation of the “fast” </w:t>
              </w:r>
              <w:proofErr w:type="spellStart"/>
              <w:r>
                <w:t>NvM</w:t>
              </w:r>
              <w:proofErr w:type="spellEnd"/>
              <w:r>
                <w:t xml:space="preserve"> write is done by running the main functions responsible for handling the </w:t>
              </w:r>
              <w:proofErr w:type="spellStart"/>
              <w:r>
                <w:t>NvM</w:t>
              </w:r>
              <w:proofErr w:type="spellEnd"/>
              <w:r>
                <w:t xml:space="preserve"> processing continuously in a WHILE loop until all of </w:t>
              </w:r>
              <w:proofErr w:type="spellStart"/>
              <w:r>
                <w:t>NvM</w:t>
              </w:r>
              <w:proofErr w:type="spellEnd"/>
              <w:r>
                <w:t xml:space="preserve">, including the </w:t>
              </w:r>
              <w:proofErr w:type="spellStart"/>
              <w:r>
                <w:t>closecheck</w:t>
              </w:r>
              <w:proofErr w:type="spellEnd"/>
              <w:r>
                <w:t xml:space="preserve"> flag used for NTC $BF, has been written. These main functions </w:t>
              </w:r>
            </w:ins>
            <w:ins w:id="11" w:author="Osteen, Bobby" w:date="2014-10-30T00:29:00Z">
              <w:r w:rsidR="00EE653F">
                <w:t>(</w:t>
              </w:r>
              <w:proofErr w:type="spellStart"/>
              <w:r w:rsidR="00EE653F">
                <w:t>NvM</w:t>
              </w:r>
              <w:proofErr w:type="spellEnd"/>
              <w:r w:rsidR="00EE653F">
                <w:t xml:space="preserve">, </w:t>
              </w:r>
              <w:proofErr w:type="spellStart"/>
              <w:r w:rsidR="00EE653F">
                <w:t>Ea</w:t>
              </w:r>
              <w:proofErr w:type="spellEnd"/>
              <w:r w:rsidR="00EE653F">
                <w:t xml:space="preserve">, </w:t>
              </w:r>
              <w:proofErr w:type="spellStart"/>
              <w:r w:rsidR="00EE653F">
                <w:t>NvMProxy</w:t>
              </w:r>
              <w:proofErr w:type="spellEnd"/>
              <w:r w:rsidR="00EE653F">
                <w:t xml:space="preserve"> etc…) </w:t>
              </w:r>
            </w:ins>
            <w:ins w:id="12" w:author="Osteen, Bobby" w:date="2014-10-30T00:15:00Z">
              <w:r>
                <w:t xml:space="preserve">are </w:t>
              </w:r>
            </w:ins>
            <w:ins w:id="13" w:author="Osteen, Bobby" w:date="2014-10-30T00:29:00Z">
              <w:r w:rsidR="00EE653F">
                <w:t xml:space="preserve">typically </w:t>
              </w:r>
            </w:ins>
            <w:ins w:id="14" w:author="Osteen, Bobby" w:date="2014-10-30T00:15:00Z">
              <w:r>
                <w:t xml:space="preserve">called from a </w:t>
              </w:r>
              <w:proofErr w:type="spellStart"/>
              <w:r>
                <w:t>SchM</w:t>
              </w:r>
              <w:proofErr w:type="spellEnd"/>
              <w:r>
                <w:t xml:space="preserve"> task. </w:t>
              </w:r>
            </w:ins>
            <w:ins w:id="15" w:author="Osteen, Bobby" w:date="2014-10-30T00:31:00Z">
              <w:r w:rsidR="00BE75DE" w:rsidRPr="00BE75DE">
                <w:rPr>
                  <w:b/>
                  <w:highlight w:val="yellow"/>
                  <w:rPrChange w:id="16" w:author="Osteen, Bobby" w:date="2014-10-30T00:31:00Z">
                    <w:rPr/>
                  </w:rPrChange>
                </w:rPr>
                <w:t xml:space="preserve">Since the fast write occurs in a </w:t>
              </w:r>
              <w:r w:rsidR="00BE75DE" w:rsidRPr="00BE75DE">
                <w:rPr>
                  <w:b/>
                  <w:highlight w:val="yellow"/>
                  <w:rPrChange w:id="17" w:author="Osteen, Bobby" w:date="2014-10-30T00:32:00Z">
                    <w:rPr/>
                  </w:rPrChange>
                </w:rPr>
                <w:t>WHILE loop, i</w:t>
              </w:r>
            </w:ins>
            <w:ins w:id="18" w:author="Osteen, Bobby" w:date="2014-10-30T00:15:00Z">
              <w:r w:rsidRPr="00BE75DE">
                <w:rPr>
                  <w:b/>
                  <w:highlight w:val="yellow"/>
                </w:rPr>
                <w:t xml:space="preserve">t is </w:t>
              </w:r>
              <w:r w:rsidRPr="002459BB">
                <w:rPr>
                  <w:b/>
                  <w:highlight w:val="yellow"/>
                </w:rPr>
                <w:t>important that the</w:t>
              </w:r>
            </w:ins>
            <w:ins w:id="19" w:author="Osteen, Bobby" w:date="2014-10-30T00:18:00Z">
              <w:r w:rsidR="003509A8">
                <w:rPr>
                  <w:b/>
                  <w:highlight w:val="yellow"/>
                </w:rPr>
                <w:t xml:space="preserve"> fast write is implemented in a low priority </w:t>
              </w:r>
            </w:ins>
            <w:proofErr w:type="spellStart"/>
            <w:ins w:id="20" w:author="Osteen, Bobby" w:date="2014-10-30T00:15:00Z">
              <w:r w:rsidRPr="002459BB">
                <w:rPr>
                  <w:b/>
                  <w:highlight w:val="yellow"/>
                </w:rPr>
                <w:t>SchM</w:t>
              </w:r>
              <w:proofErr w:type="spellEnd"/>
              <w:r w:rsidRPr="002459BB">
                <w:rPr>
                  <w:b/>
                  <w:highlight w:val="yellow"/>
                </w:rPr>
                <w:t xml:space="preserve"> task</w:t>
              </w:r>
            </w:ins>
            <w:ins w:id="21" w:author="Osteen, Bobby" w:date="2014-10-30T00:19:00Z">
              <w:r w:rsidR="003509A8">
                <w:rPr>
                  <w:b/>
                  <w:highlight w:val="yellow"/>
                </w:rPr>
                <w:t>.</w:t>
              </w:r>
            </w:ins>
            <w:ins w:id="22" w:author="Osteen, Bobby" w:date="2014-10-30T00:15:00Z">
              <w:r w:rsidRPr="002459BB">
                <w:rPr>
                  <w:b/>
                  <w:highlight w:val="yellow"/>
                </w:rPr>
                <w:t xml:space="preserve"> Review the task priorities before implementation.</w:t>
              </w:r>
              <w:r>
                <w:t xml:space="preserve"> </w:t>
              </w:r>
            </w:ins>
            <w:bookmarkStart w:id="23" w:name="_GoBack"/>
            <w:bookmarkEnd w:id="23"/>
          </w:p>
          <w:p w:rsidR="00E0422B" w:rsidRDefault="00E0422B" w:rsidP="00E0422B">
            <w:pPr>
              <w:rPr>
                <w:ins w:id="24" w:author="Osteen, Bobby" w:date="2014-10-30T00:15:00Z"/>
              </w:rPr>
            </w:pPr>
            <w:ins w:id="25" w:author="Osteen, Bobby" w:date="2014-10-30T00:15:00Z">
              <w:r>
                <w:t>For example</w:t>
              </w:r>
            </w:ins>
            <w:ins w:id="26" w:author="Osteen, Bobby" w:date="2014-10-30T00:19:00Z">
              <w:r w:rsidR="003509A8">
                <w:t>,</w:t>
              </w:r>
            </w:ins>
            <w:ins w:id="27" w:author="Osteen, Bobby" w:date="2014-10-30T00:15:00Z">
              <w:r>
                <w:t xml:space="preserve"> see the Ford S550/P552 fast </w:t>
              </w:r>
              <w:proofErr w:type="spellStart"/>
              <w:r>
                <w:t>NvM</w:t>
              </w:r>
              <w:proofErr w:type="spellEnd"/>
              <w:r>
                <w:t xml:space="preserve"> write implementation </w:t>
              </w:r>
              <w:r>
                <w:lastRenderedPageBreak/>
                <w:t xml:space="preserve">below. This is in a </w:t>
              </w:r>
            </w:ins>
            <w:ins w:id="28" w:author="Osteen, Bobby" w:date="2014-10-30T00:20:00Z">
              <w:r w:rsidR="003509A8">
                <w:t>p</w:t>
              </w:r>
            </w:ins>
            <w:ins w:id="29" w:author="Osteen, Bobby" w:date="2014-10-30T00:15:00Z">
              <w:r>
                <w:t xml:space="preserve">riority 2 </w:t>
              </w:r>
              <w:proofErr w:type="spellStart"/>
              <w:r>
                <w:t>SchM</w:t>
              </w:r>
              <w:proofErr w:type="spellEnd"/>
              <w:r>
                <w:t xml:space="preserve"> task. The only other tasks with a lower priority are the Background task and a </w:t>
              </w:r>
              <w:proofErr w:type="spellStart"/>
              <w:r>
                <w:t>SchM</w:t>
              </w:r>
              <w:proofErr w:type="spellEnd"/>
              <w:r>
                <w:t xml:space="preserve"> </w:t>
              </w:r>
              <w:proofErr w:type="spellStart"/>
              <w:r>
                <w:t>init</w:t>
              </w:r>
              <w:proofErr w:type="spellEnd"/>
              <w:r>
                <w:t xml:space="preserve"> task:</w:t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30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31" w:author="Osteen, Bobby" w:date="2014-10-30T00:15:00Z">
              <w:r w:rsidRPr="00FB505A">
                <w:rPr>
                  <w:rFonts w:ascii="Consolas" w:hAnsi="Consolas" w:cs="Consolas"/>
                  <w:b/>
                  <w:bCs/>
                  <w:sz w:val="18"/>
                  <w:szCs w:val="18"/>
                </w:rPr>
                <w:t>do</w:t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32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33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 xml:space="preserve">    {</w:t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34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35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  <w:t xml:space="preserve">   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GetResource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(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OsRes_MemStackTask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);</w:t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36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37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  <w:t xml:space="preserve">   Eep_30_At25128_MainFunction();</w:t>
              </w:r>
            </w:ins>
          </w:p>
          <w:p w:rsidR="00E0422B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38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39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 xml:space="preserve">          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Ea_MainFunction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();</w:t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40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41" w:author="Osteen, Bobby" w:date="2014-10-30T00:15:00Z">
              <w:r>
                <w:rPr>
                  <w:rFonts w:ascii="Consolas" w:hAnsi="Consolas" w:cs="Consolas"/>
                  <w:sz w:val="18"/>
                  <w:szCs w:val="18"/>
                </w:rPr>
                <w:t xml:space="preserve">          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NvMProxy_MainFunction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();</w:t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42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43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  <w:t xml:space="preserve">   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NvM_MainFunction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();</w:t>
              </w:r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</w:r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</w:r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</w:r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</w:r>
            </w:ins>
          </w:p>
          <w:p w:rsidR="00E0422B" w:rsidRPr="00FB505A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44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45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ab/>
                <w:t xml:space="preserve">   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ReleaseResource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(</w:t>
              </w:r>
              <w:proofErr w:type="spellStart"/>
              <w:r w:rsidRPr="00FB505A">
                <w:rPr>
                  <w:rFonts w:ascii="Consolas" w:hAnsi="Consolas" w:cs="Consolas"/>
                  <w:sz w:val="18"/>
                  <w:szCs w:val="18"/>
                </w:rPr>
                <w:t>OsRes_MemStackTask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>);</w:t>
              </w:r>
            </w:ins>
          </w:p>
          <w:p w:rsidR="00E0422B" w:rsidRPr="00FB505A" w:rsidRDefault="00E0422B" w:rsidP="00E0422B">
            <w:pPr>
              <w:rPr>
                <w:ins w:id="46" w:author="Osteen, Bobby" w:date="2014-10-30T00:15:00Z"/>
                <w:sz w:val="18"/>
                <w:szCs w:val="18"/>
              </w:rPr>
            </w:pPr>
            <w:ins w:id="47" w:author="Osteen, Bobby" w:date="2014-10-30T00:15:00Z">
              <w:r w:rsidRPr="00FB505A">
                <w:rPr>
                  <w:rFonts w:ascii="Consolas" w:hAnsi="Consolas" w:cs="Consolas"/>
                  <w:sz w:val="18"/>
                  <w:szCs w:val="18"/>
                </w:rPr>
                <w:t xml:space="preserve">    }</w:t>
              </w:r>
              <w:r w:rsidRPr="00FB505A">
                <w:rPr>
                  <w:rFonts w:ascii="Consolas" w:hAnsi="Consolas" w:cs="Consolas"/>
                  <w:b/>
                  <w:bCs/>
                  <w:sz w:val="18"/>
                  <w:szCs w:val="18"/>
                </w:rPr>
                <w:t>while</w:t>
              </w:r>
              <w:r w:rsidRPr="00FB505A">
                <w:rPr>
                  <w:rFonts w:ascii="Consolas" w:hAnsi="Consolas" w:cs="Consolas"/>
                  <w:sz w:val="18"/>
                  <w:szCs w:val="18"/>
                </w:rPr>
                <w:t>(</w:t>
              </w:r>
              <w:proofErr w:type="spellStart"/>
              <w:r w:rsidRPr="008C7025">
                <w:rPr>
                  <w:rFonts w:ascii="Consolas" w:hAnsi="Consolas" w:cs="Consolas"/>
                  <w:sz w:val="18"/>
                  <w:szCs w:val="18"/>
                  <w:highlight w:val="yellow"/>
                </w:rPr>
                <w:t>CDD_InitiatePwrDn</w:t>
              </w:r>
              <w:r w:rsidRPr="008C7025">
                <w:rPr>
                  <w:rFonts w:ascii="Consolas" w:hAnsi="Consolas" w:cs="Consolas"/>
                  <w:b/>
                  <w:sz w:val="18"/>
                  <w:szCs w:val="18"/>
                  <w:highlight w:val="yellow"/>
                </w:rPr>
                <w:t>FastWrite</w:t>
              </w:r>
              <w:r w:rsidRPr="008C7025">
                <w:rPr>
                  <w:rFonts w:ascii="Consolas" w:hAnsi="Consolas" w:cs="Consolas"/>
                  <w:sz w:val="18"/>
                  <w:szCs w:val="18"/>
                  <w:highlight w:val="yellow"/>
                </w:rPr>
                <w:t>_Cnt_G_lgc</w:t>
              </w:r>
              <w:proofErr w:type="spellEnd"/>
              <w:r w:rsidRPr="00FB505A">
                <w:rPr>
                  <w:rFonts w:ascii="Consolas" w:hAnsi="Consolas" w:cs="Consolas"/>
                  <w:sz w:val="18"/>
                  <w:szCs w:val="18"/>
                </w:rPr>
                <w:t xml:space="preserve"> == TRUE);</w:t>
              </w:r>
            </w:ins>
          </w:p>
          <w:p w:rsidR="00E0422B" w:rsidRDefault="00E0422B" w:rsidP="00E0422B">
            <w:pPr>
              <w:rPr>
                <w:ins w:id="48" w:author="Osteen, Bobby" w:date="2014-10-30T00:15:00Z"/>
              </w:rPr>
            </w:pPr>
            <w:ins w:id="49" w:author="Osteen, Bobby" w:date="2014-10-30T00:15:00Z">
              <w:r>
                <w:t xml:space="preserve">In the case of a </w:t>
              </w:r>
              <w:proofErr w:type="spellStart"/>
              <w:r>
                <w:t>FlashBootloader</w:t>
              </w:r>
              <w:proofErr w:type="spellEnd"/>
              <w:r>
                <w:t>/Programming session service request (</w:t>
              </w:r>
              <w:proofErr w:type="spellStart"/>
              <w:r w:rsidRPr="00BD553F">
                <w:rPr>
                  <w:b/>
                </w:rPr>
                <w:t>StaMd_SCom_FBLTransitionReq</w:t>
              </w:r>
              <w:proofErr w:type="spellEnd"/>
              <w:r>
                <w:rPr>
                  <w:b/>
                </w:rPr>
                <w:t>)</w:t>
              </w:r>
              <w:r w:rsidRPr="00BD553F">
                <w:t xml:space="preserve">, </w:t>
              </w:r>
              <w:r>
                <w:t>o</w:t>
              </w:r>
              <w:r w:rsidRPr="00BD553F">
                <w:t>nce th</w:t>
              </w:r>
              <w:r>
                <w:t xml:space="preserve">e </w:t>
              </w:r>
              <w:proofErr w:type="spellStart"/>
              <w:r>
                <w:t>NvM</w:t>
              </w:r>
              <w:proofErr w:type="spellEnd"/>
              <w:r>
                <w:t xml:space="preserve"> </w:t>
              </w:r>
              <w:r w:rsidRPr="00BD553F">
                <w:t>write is complete the output flag</w:t>
              </w:r>
              <w:r>
                <w:t>,</w:t>
              </w:r>
              <w:r w:rsidRPr="00BD553F">
                <w:t xml:space="preserve"> </w:t>
              </w:r>
              <w:proofErr w:type="spellStart"/>
              <w:r w:rsidRPr="00BD553F">
                <w:rPr>
                  <w:b/>
                </w:rPr>
                <w:t>PwrDnFastWriteComplete_Cnt_lgc</w:t>
              </w:r>
              <w:proofErr w:type="spellEnd"/>
              <w:r>
                <w:t>,</w:t>
              </w:r>
              <w:r w:rsidRPr="00BD553F">
                <w:t xml:space="preserve"> </w:t>
              </w:r>
              <w:r>
                <w:t>will be s</w:t>
              </w:r>
              <w:r w:rsidRPr="00BD553F">
                <w:t xml:space="preserve">et to </w:t>
              </w:r>
              <w:r>
                <w:t>TRUE</w:t>
              </w:r>
              <w:r w:rsidRPr="00BD553F">
                <w:t xml:space="preserve"> </w:t>
              </w:r>
              <w:r>
                <w:t>(</w:t>
              </w:r>
              <w:r w:rsidRPr="00581113">
                <w:rPr>
                  <w:b/>
                </w:rPr>
                <w:t>See the Data Dictionary</w:t>
              </w:r>
              <w:r>
                <w:t xml:space="preserve">). The </w:t>
              </w:r>
              <w:proofErr w:type="spellStart"/>
              <w:r>
                <w:t>PwrDn</w:t>
              </w:r>
              <w:r w:rsidRPr="008C7025">
                <w:rPr>
                  <w:b/>
                </w:rPr>
                <w:t>FastWriteComplete</w:t>
              </w:r>
              <w:proofErr w:type="spellEnd"/>
              <w:r>
                <w:t xml:space="preserve"> flag can be used as follows to complete a </w:t>
              </w:r>
              <w:proofErr w:type="spellStart"/>
              <w:r>
                <w:t>FlashBootloader</w:t>
              </w:r>
              <w:proofErr w:type="spellEnd"/>
              <w:r>
                <w:t>/Programming session transition request: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50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51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>if (</w:t>
              </w:r>
              <w:proofErr w:type="spellStart"/>
              <w:r w:rsidRPr="008C7025">
                <w:rPr>
                  <w:rFonts w:ascii="Consolas" w:hAnsi="Consolas" w:cs="Consolas"/>
                  <w:sz w:val="18"/>
                  <w:szCs w:val="18"/>
                </w:rPr>
                <w:t>ProgrammingSessionEntered_Cnt_M_lgc</w:t>
              </w:r>
              <w:proofErr w:type="spellEnd"/>
              <w:r w:rsidRPr="008C7025">
                <w:rPr>
                  <w:rFonts w:ascii="Consolas" w:hAnsi="Consolas" w:cs="Consolas"/>
                  <w:sz w:val="18"/>
                  <w:szCs w:val="18"/>
                </w:rPr>
                <w:t xml:space="preserve"> == TRUE)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52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53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>{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54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55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ab/>
                <w:t>if (</w:t>
              </w:r>
              <w:proofErr w:type="spellStart"/>
              <w:r w:rsidRPr="008C7025">
                <w:rPr>
                  <w:rFonts w:ascii="Consolas" w:hAnsi="Consolas" w:cs="Consolas"/>
                  <w:sz w:val="18"/>
                  <w:szCs w:val="18"/>
                  <w:highlight w:val="yellow"/>
                </w:rPr>
                <w:t>CDD_PwrDn</w:t>
              </w:r>
              <w:r w:rsidRPr="008C7025">
                <w:rPr>
                  <w:rFonts w:ascii="Consolas" w:hAnsi="Consolas" w:cs="Consolas"/>
                  <w:b/>
                  <w:sz w:val="18"/>
                  <w:szCs w:val="18"/>
                  <w:highlight w:val="yellow"/>
                </w:rPr>
                <w:t>FastWriteComplete</w:t>
              </w:r>
              <w:r w:rsidRPr="008C7025">
                <w:rPr>
                  <w:rFonts w:ascii="Consolas" w:hAnsi="Consolas" w:cs="Consolas"/>
                  <w:sz w:val="18"/>
                  <w:szCs w:val="18"/>
                  <w:highlight w:val="yellow"/>
                </w:rPr>
                <w:t>_Cnt_G_lgc</w:t>
              </w:r>
              <w:proofErr w:type="spellEnd"/>
              <w:r w:rsidRPr="008C7025">
                <w:rPr>
                  <w:rFonts w:ascii="Consolas" w:hAnsi="Consolas" w:cs="Consolas"/>
                  <w:sz w:val="18"/>
                  <w:szCs w:val="18"/>
                </w:rPr>
                <w:t xml:space="preserve"> == TRUE)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56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57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ab/>
                <w:t>{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58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59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ab/>
              </w:r>
              <w:r>
                <w:rPr>
                  <w:rFonts w:ascii="Consolas" w:hAnsi="Consolas" w:cs="Consolas"/>
                  <w:sz w:val="18"/>
                  <w:szCs w:val="18"/>
                </w:rPr>
                <w:t xml:space="preserve">  </w:t>
              </w:r>
              <w:proofErr w:type="spellStart"/>
              <w:r w:rsidRPr="008C7025">
                <w:rPr>
                  <w:rFonts w:ascii="Consolas" w:hAnsi="Consolas" w:cs="Consolas"/>
                  <w:sz w:val="18"/>
                  <w:szCs w:val="18"/>
                </w:rPr>
                <w:t>ProgrammingSessionEntered_Cnt_M_lgc</w:t>
              </w:r>
              <w:proofErr w:type="spellEnd"/>
              <w:r w:rsidRPr="008C7025">
                <w:rPr>
                  <w:rFonts w:ascii="Consolas" w:hAnsi="Consolas" w:cs="Consolas"/>
                  <w:sz w:val="18"/>
                  <w:szCs w:val="18"/>
                </w:rPr>
                <w:t xml:space="preserve"> = FALSE;</w:t>
              </w:r>
            </w:ins>
          </w:p>
          <w:p w:rsidR="00E0422B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60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61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ab/>
              </w:r>
            </w:ins>
          </w:p>
          <w:p w:rsidR="00E0422B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62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63" w:author="Osteen, Bobby" w:date="2014-10-30T00:15:00Z">
              <w:r>
                <w:rPr>
                  <w:rFonts w:ascii="Consolas" w:hAnsi="Consolas" w:cs="Consolas"/>
                  <w:sz w:val="18"/>
                  <w:szCs w:val="18"/>
                </w:rPr>
                <w:t xml:space="preserve">        </w:t>
              </w:r>
              <w:r w:rsidRPr="008C7025">
                <w:rPr>
                  <w:rFonts w:ascii="Consolas" w:hAnsi="Consolas" w:cs="Consolas"/>
                  <w:sz w:val="18"/>
                  <w:szCs w:val="18"/>
                </w:rPr>
                <w:t xml:space="preserve">/* </w:t>
              </w:r>
              <w:r w:rsidRPr="002459BB">
                <w:rPr>
                  <w:rFonts w:ascii="Consolas" w:hAnsi="Consolas" w:cs="Consolas"/>
                  <w:b/>
                  <w:sz w:val="18"/>
                  <w:szCs w:val="18"/>
                </w:rPr>
                <w:t xml:space="preserve">Jump to </w:t>
              </w:r>
              <w:proofErr w:type="spellStart"/>
              <w:r w:rsidRPr="002459BB">
                <w:rPr>
                  <w:rFonts w:ascii="Consolas" w:hAnsi="Consolas" w:cs="Consolas"/>
                  <w:b/>
                  <w:sz w:val="18"/>
                  <w:szCs w:val="18"/>
                </w:rPr>
                <w:t>Bootloader</w:t>
              </w:r>
              <w:proofErr w:type="spellEnd"/>
              <w:r w:rsidRPr="008C7025">
                <w:rPr>
                  <w:rFonts w:ascii="Consolas" w:hAnsi="Consolas" w:cs="Consolas"/>
                  <w:sz w:val="18"/>
                  <w:szCs w:val="18"/>
                </w:rPr>
                <w:t xml:space="preserve"> */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64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65" w:author="Osteen, Bobby" w:date="2014-10-30T00:15:00Z">
              <w:r>
                <w:rPr>
                  <w:rFonts w:ascii="Consolas" w:hAnsi="Consolas" w:cs="Consolas"/>
                  <w:sz w:val="18"/>
                  <w:szCs w:val="18"/>
                </w:rPr>
                <w:t xml:space="preserve">         Program Specific Vector to </w:t>
              </w:r>
              <w:proofErr w:type="spellStart"/>
              <w:r>
                <w:rPr>
                  <w:rFonts w:ascii="Consolas" w:hAnsi="Consolas" w:cs="Consolas"/>
                  <w:sz w:val="18"/>
                  <w:szCs w:val="18"/>
                </w:rPr>
                <w:t>Bootloader</w:t>
              </w:r>
              <w:proofErr w:type="spellEnd"/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66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67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ab/>
                <w:t>}</w:t>
              </w:r>
            </w:ins>
          </w:p>
          <w:p w:rsidR="00E0422B" w:rsidRPr="008C7025" w:rsidRDefault="00E0422B" w:rsidP="00E0422B">
            <w:pPr>
              <w:autoSpaceDE w:val="0"/>
              <w:autoSpaceDN w:val="0"/>
              <w:adjustRightInd w:val="0"/>
              <w:spacing w:after="0"/>
              <w:rPr>
                <w:ins w:id="68" w:author="Osteen, Bobby" w:date="2014-10-30T00:15:00Z"/>
                <w:rFonts w:ascii="Consolas" w:hAnsi="Consolas" w:cs="Consolas"/>
                <w:sz w:val="18"/>
                <w:szCs w:val="18"/>
              </w:rPr>
            </w:pPr>
            <w:ins w:id="69" w:author="Osteen, Bobby" w:date="2014-10-30T00:15:00Z">
              <w:r w:rsidRPr="008C7025">
                <w:rPr>
                  <w:rFonts w:ascii="Consolas" w:hAnsi="Consolas" w:cs="Consolas"/>
                  <w:sz w:val="18"/>
                  <w:szCs w:val="18"/>
                </w:rPr>
                <w:t>}</w:t>
              </w:r>
              <w:r w:rsidRPr="008C7025">
                <w:rPr>
                  <w:rFonts w:ascii="Consolas" w:hAnsi="Consolas" w:cs="Consolas"/>
                  <w:sz w:val="18"/>
                  <w:szCs w:val="18"/>
                </w:rPr>
                <w:tab/>
              </w:r>
            </w:ins>
          </w:p>
          <w:p w:rsidR="00E0422B" w:rsidRDefault="00E0422B" w:rsidP="00E0422B">
            <w:pPr>
              <w:rPr>
                <w:ins w:id="70" w:author="Osteen, Bobby" w:date="2014-10-30T00:15:00Z"/>
              </w:rPr>
            </w:pPr>
          </w:p>
          <w:p w:rsidR="00E0422B" w:rsidRDefault="00E0422B" w:rsidP="00E0422B">
            <w:pPr>
              <w:rPr>
                <w:ins w:id="71" w:author="Osteen, Bobby" w:date="2014-10-30T00:15:00Z"/>
                <w:b/>
              </w:rPr>
            </w:pPr>
            <w:ins w:id="72" w:author="Osteen, Bobby" w:date="2014-10-30T00:15:00Z">
              <w:r w:rsidRPr="00BD553F">
                <w:t>The</w:t>
              </w:r>
              <w:r>
                <w:t>se</w:t>
              </w:r>
              <w:r w:rsidRPr="00BD553F">
                <w:t xml:space="preserve"> status flag</w:t>
              </w:r>
              <w:r>
                <w:t>s</w:t>
              </w:r>
              <w:r w:rsidRPr="00BD553F">
                <w:t xml:space="preserve"> can be provided to</w:t>
              </w:r>
              <w:r>
                <w:t xml:space="preserve"> complex device drivers, such as </w:t>
              </w:r>
              <w:proofErr w:type="spellStart"/>
              <w:r>
                <w:t>SchM</w:t>
              </w:r>
              <w:proofErr w:type="spellEnd"/>
              <w:r>
                <w:t xml:space="preserve">, via CDD interface by creating the following global variables: </w:t>
              </w:r>
              <w:proofErr w:type="spellStart"/>
              <w:r w:rsidRPr="00BD553F">
                <w:rPr>
                  <w:b/>
                </w:rPr>
                <w:t>CDD_PwrDnFastWriteComplete_Cnt_G_lgc</w:t>
              </w:r>
              <w:proofErr w:type="spellEnd"/>
              <w:r>
                <w:t xml:space="preserve">, </w:t>
              </w:r>
              <w:proofErr w:type="spellStart"/>
              <w:r w:rsidRPr="003E2D2E">
                <w:rPr>
                  <w:b/>
                </w:rPr>
                <w:t>CDD_InitiatePwrDnFastWrite_Cnt_G_lgc</w:t>
              </w:r>
              <w:proofErr w:type="spellEnd"/>
              <w:r>
                <w:rPr>
                  <w:b/>
                </w:rPr>
                <w:t xml:space="preserve">, </w:t>
              </w:r>
              <w:proofErr w:type="spellStart"/>
              <w:r w:rsidRPr="003E2D2E">
                <w:rPr>
                  <w:b/>
                </w:rPr>
                <w:t>CDD_InitiatePwrDnNormalWrite_Cnt_G_lgc</w:t>
              </w:r>
              <w:proofErr w:type="spellEnd"/>
            </w:ins>
          </w:p>
          <w:p w:rsidR="005619F2" w:rsidRDefault="00E0422B" w:rsidP="00E0422B">
            <w:ins w:id="73" w:author="Osteen, Bobby" w:date="2014-10-30T00:15:00Z">
              <w:r w:rsidRPr="00BD553F">
                <w:rPr>
                  <w:b/>
                </w:rPr>
                <w:t>NOTE:</w:t>
              </w:r>
              <w:r>
                <w:t xml:space="preserve"> The </w:t>
              </w:r>
              <w:proofErr w:type="spellStart"/>
              <w:r w:rsidRPr="005619F2">
                <w:t>StaMd_SCom_FBLTransitionReq</w:t>
              </w:r>
              <w:proofErr w:type="spellEnd"/>
              <w:r>
                <w:t xml:space="preserve"> should only be used to update </w:t>
              </w:r>
              <w:proofErr w:type="spellStart"/>
              <w:r>
                <w:t>NvM</w:t>
              </w:r>
              <w:proofErr w:type="spellEnd"/>
              <w:r>
                <w:t xml:space="preserve">, if required, before transitioning to the </w:t>
              </w:r>
              <w:proofErr w:type="spellStart"/>
              <w:r>
                <w:t>bootloader</w:t>
              </w:r>
              <w:proofErr w:type="spellEnd"/>
              <w:r>
                <w:t xml:space="preserve"> in response to a diagnostic service request to transition to a flash programming session. Only use this </w:t>
              </w:r>
              <w:proofErr w:type="spellStart"/>
              <w:r>
                <w:t>Scom</w:t>
              </w:r>
              <w:proofErr w:type="spellEnd"/>
              <w:r>
                <w:t xml:space="preserve"> function as intended. Once this </w:t>
              </w:r>
              <w:proofErr w:type="spellStart"/>
              <w:r>
                <w:t>Scom</w:t>
              </w:r>
              <w:proofErr w:type="spellEnd"/>
              <w:r>
                <w:t xml:space="preserve"> fu</w:t>
              </w:r>
              <w:r w:rsidRPr="00BD553F">
                <w:t>nction is called a reset or vector from the application is expected</w:t>
              </w:r>
              <w:r>
                <w:t xml:space="preserve"> after the </w:t>
              </w:r>
              <w:proofErr w:type="spellStart"/>
              <w:r w:rsidRPr="00BD553F">
                <w:t>PwrDnFastWriteComplete</w:t>
              </w:r>
              <w:proofErr w:type="spellEnd"/>
              <w:r w:rsidRPr="00BD553F">
                <w:t xml:space="preserve"> flag has been set to true.</w:t>
              </w:r>
              <w:r>
                <w:t xml:space="preserve">  </w:t>
              </w:r>
            </w:ins>
            <w:r w:rsidR="006F6BD9">
              <w:t xml:space="preserve"> </w:t>
            </w:r>
          </w:p>
        </w:tc>
      </w:tr>
      <w:tr w:rsidR="00FB505A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B505A" w:rsidRDefault="00FB505A" w:rsidP="000D0EB7">
            <w:pPr>
              <w:rPr>
                <w:b/>
                <w:bCs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505A" w:rsidRDefault="00FB505A" w:rsidP="00581113"/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74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74"/>
    </w:p>
    <w:p w:rsidR="004527BC" w:rsidRDefault="00BC36AF">
      <w:pPr>
        <w:spacing w:after="0"/>
        <w:rPr>
          <w:rFonts w:ascii="Arial" w:hAnsi="Arial"/>
          <w:b/>
          <w:kern w:val="28"/>
          <w:sz w:val="28"/>
        </w:rPr>
      </w:pPr>
      <w:proofErr w:type="gramStart"/>
      <w:r w:rsidRPr="00BC36AF">
        <w:t>extern</w:t>
      </w:r>
      <w:proofErr w:type="gramEnd"/>
      <w:r w:rsidRPr="00BC36AF">
        <w:t xml:space="preserve"> FUNC(void, M</w:t>
      </w:r>
      <w:r>
        <w:t xml:space="preserve">CU_CODE) </w:t>
      </w:r>
      <w:proofErr w:type="spellStart"/>
      <w:r w:rsidRPr="00BC36AF">
        <w:rPr>
          <w:b/>
        </w:rPr>
        <w:t>Mcu_PerformReset</w:t>
      </w:r>
      <w:proofErr w:type="spellEnd"/>
      <w:r>
        <w:t>(void);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75" w:name="_Toc357692821"/>
      <w:r>
        <w:lastRenderedPageBreak/>
        <w:t>Configuration</w:t>
      </w:r>
      <w:bookmarkEnd w:id="75"/>
    </w:p>
    <w:p w:rsidR="006768B8" w:rsidRDefault="006768B8" w:rsidP="006768B8">
      <w:pPr>
        <w:pStyle w:val="Heading2"/>
      </w:pPr>
      <w:bookmarkStart w:id="76" w:name="_Toc357692822"/>
      <w:r>
        <w:t xml:space="preserve">Build Time </w:t>
      </w:r>
      <w:proofErr w:type="spellStart"/>
      <w:r>
        <w:t>Config</w:t>
      </w:r>
      <w:bookmarkEnd w:id="76"/>
      <w:proofErr w:type="spellEnd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C146D6">
        <w:tc>
          <w:tcPr>
            <w:tcW w:w="3258" w:type="dxa"/>
            <w:shd w:val="clear" w:color="auto" w:fill="4F81BD"/>
          </w:tcPr>
          <w:p w:rsidR="006D151B" w:rsidRPr="00C146D6" w:rsidRDefault="001D6A7F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6D151B" w:rsidRPr="00C146D6" w:rsidRDefault="006D151B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6D151B" w:rsidRPr="00C146D6" w:rsidRDefault="006D151B" w:rsidP="00DE03FA">
            <w:pPr>
              <w:rPr>
                <w:b/>
                <w:bCs/>
                <w:color w:val="FFFFFF"/>
              </w:rPr>
            </w:pPr>
          </w:p>
        </w:tc>
      </w:tr>
      <w:tr w:rsidR="0096651F" w:rsidTr="00C146D6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D6A7F" w:rsidRPr="00C146D6" w:rsidRDefault="00CA27BC" w:rsidP="00DE03FA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AD699E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>&gt;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</w:tcPr>
          <w:p w:rsidR="006D151B" w:rsidRDefault="006D151B" w:rsidP="002651B5"/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D151B" w:rsidRDefault="006D151B" w:rsidP="002651B5"/>
        </w:tc>
      </w:tr>
    </w:tbl>
    <w:p w:rsidR="000D28B1" w:rsidRDefault="000D28B1" w:rsidP="005C7476">
      <w:pPr>
        <w:pStyle w:val="Heading2"/>
      </w:pPr>
      <w:bookmarkStart w:id="77" w:name="_Toc357692823"/>
      <w:bookmarkStart w:id="78" w:name="OLE_LINK10"/>
      <w:bookmarkStart w:id="79" w:name="OLE_LINK11"/>
      <w:r w:rsidRPr="007C4C59">
        <w:t>Configuration Files</w:t>
      </w:r>
      <w:r>
        <w:t xml:space="preserve"> to be provided by Integration Project</w:t>
      </w:r>
      <w:bookmarkEnd w:id="7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Pr="0096651F" w:rsidRDefault="0098745A" w:rsidP="000D28B1">
      <w:pPr>
        <w:rPr>
          <w:b/>
        </w:rPr>
      </w:pPr>
      <w:proofErr w:type="spellStart"/>
      <w:r w:rsidRPr="0096651F">
        <w:rPr>
          <w:b/>
        </w:rPr>
        <w:t>Ap_</w:t>
      </w:r>
      <w:r w:rsidR="0096651F" w:rsidRPr="0096651F">
        <w:rPr>
          <w:b/>
        </w:rPr>
        <w:t>StaMd_Cfg.h</w:t>
      </w:r>
      <w:proofErr w:type="spellEnd"/>
    </w:p>
    <w:p w:rsidR="00BC5DE5" w:rsidRDefault="00BC5DE5"/>
    <w:p w:rsidR="00932C7E" w:rsidRDefault="00932C7E" w:rsidP="00932C7E">
      <w:pPr>
        <w:pStyle w:val="Heading3"/>
      </w:pPr>
      <w:bookmarkStart w:id="80" w:name="_Toc357692824"/>
      <w:bookmarkStart w:id="81" w:name="OLE_LINK12"/>
      <w:bookmarkStart w:id="82" w:name="OLE_LINK13"/>
      <w:bookmarkStart w:id="83" w:name="_Toc357692825"/>
      <w:bookmarkEnd w:id="78"/>
      <w:bookmarkEnd w:id="79"/>
      <w:r>
        <w:t>Da Vinci Parameter Configuration Changes</w:t>
      </w:r>
      <w:bookmarkEnd w:id="8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983"/>
        <w:gridCol w:w="3853"/>
        <w:gridCol w:w="1020"/>
      </w:tblGrid>
      <w:tr w:rsidR="0096651F" w:rsidTr="00C146D6">
        <w:tc>
          <w:tcPr>
            <w:tcW w:w="3539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SWC</w:t>
            </w: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2C7E" w:rsidRPr="00C146D6" w:rsidRDefault="0029418A" w:rsidP="00CA27BC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TypeHDataSize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44159E" w:rsidRPr="001C67A3" w:rsidRDefault="0029418A" w:rsidP="0029418A">
            <w:r>
              <w:t>Total size of all Type H data in bytes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2C7E" w:rsidRDefault="00932C7E" w:rsidP="00566DF4"/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4049C5" w:rsidRPr="00C146D6" w:rsidRDefault="00A01279" w:rsidP="00CA27BC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StaMdCPEnable</w:t>
            </w:r>
            <w:proofErr w:type="spellEnd"/>
          </w:p>
        </w:tc>
        <w:tc>
          <w:tcPr>
            <w:tcW w:w="4200" w:type="dxa"/>
          </w:tcPr>
          <w:p w:rsidR="00A01279" w:rsidRDefault="004049C5" w:rsidP="00A01279">
            <w:r w:rsidRPr="00975A2B">
              <w:t>This</w:t>
            </w:r>
            <w:r>
              <w:t xml:space="preserve"> </w:t>
            </w:r>
            <w:r w:rsidR="00A01279">
              <w:t xml:space="preserve">container contains the configuration (parameters) for the </w:t>
            </w:r>
            <w:proofErr w:type="spellStart"/>
            <w:r w:rsidR="00A01279">
              <w:t>StaMd</w:t>
            </w:r>
            <w:proofErr w:type="spellEnd"/>
            <w:r w:rsidR="00A01279">
              <w:t xml:space="preserve"> Watchdog checkpoints. </w:t>
            </w:r>
            <w:r>
              <w:t xml:space="preserve"> </w:t>
            </w:r>
          </w:p>
          <w:p w:rsidR="004049C5" w:rsidRDefault="004049C5" w:rsidP="009B35FD"/>
        </w:tc>
        <w:tc>
          <w:tcPr>
            <w:tcW w:w="1117" w:type="dxa"/>
          </w:tcPr>
          <w:p w:rsidR="004049C5" w:rsidRDefault="004049C5" w:rsidP="00566DF4"/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01279" w:rsidRPr="00C146D6" w:rsidRDefault="00A01279" w:rsidP="00CA27BC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StaMdTODType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A01279" w:rsidRDefault="00A01279" w:rsidP="00A01279">
            <w:r>
              <w:t xml:space="preserve">This </w:t>
            </w:r>
            <w:r w:rsidR="00B32914">
              <w:t xml:space="preserve">container </w:t>
            </w:r>
            <w:r>
              <w:t>defines the configuration for the type of TOD implementation used:</w:t>
            </w:r>
          </w:p>
          <w:p w:rsidR="00A01279" w:rsidRDefault="00A01279" w:rsidP="00A01279">
            <w:r>
              <w:t>TOD_2msToggle</w:t>
            </w:r>
          </w:p>
          <w:p w:rsidR="00A01279" w:rsidRDefault="00A01279" w:rsidP="00A01279">
            <w:proofErr w:type="spellStart"/>
            <w:r>
              <w:t>TOD_SteadyState</w:t>
            </w:r>
            <w:proofErr w:type="spellEnd"/>
            <w:r>
              <w:t xml:space="preserve"> (*common setting)</w:t>
            </w:r>
          </w:p>
          <w:p w:rsidR="00A01279" w:rsidRDefault="00A01279" w:rsidP="00A01279">
            <w:proofErr w:type="spellStart"/>
            <w:r>
              <w:t>TOD_None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1279" w:rsidRDefault="00A01279" w:rsidP="00566DF4"/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A01279" w:rsidRPr="00C146D6" w:rsidRDefault="00A01279" w:rsidP="00CA27BC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StaMdNvMWriteAllAPI</w:t>
            </w:r>
            <w:proofErr w:type="spellEnd"/>
          </w:p>
        </w:tc>
        <w:tc>
          <w:tcPr>
            <w:tcW w:w="4200" w:type="dxa"/>
          </w:tcPr>
          <w:p w:rsidR="00A01279" w:rsidRPr="00C146D6" w:rsidRDefault="00A01279" w:rsidP="00A01279">
            <w:pPr>
              <w:rPr>
                <w:bCs/>
              </w:rPr>
            </w:pPr>
            <w:r w:rsidRPr="00C146D6">
              <w:rPr>
                <w:bCs/>
              </w:rPr>
              <w:t xml:space="preserve">This </w:t>
            </w:r>
            <w:r w:rsidR="00B32914">
              <w:t xml:space="preserve">container </w:t>
            </w:r>
            <w:r w:rsidRPr="00C146D6">
              <w:rPr>
                <w:bCs/>
              </w:rPr>
              <w:t xml:space="preserve">defines the API used for the </w:t>
            </w:r>
            <w:proofErr w:type="spellStart"/>
            <w:r w:rsidRPr="00C146D6">
              <w:rPr>
                <w:bCs/>
              </w:rPr>
              <w:t>NvM</w:t>
            </w:r>
            <w:proofErr w:type="spellEnd"/>
            <w:r w:rsidRPr="00C146D6">
              <w:rPr>
                <w:bCs/>
              </w:rPr>
              <w:t xml:space="preserve"> Write All function. (*common setting is </w:t>
            </w:r>
            <w:proofErr w:type="spellStart"/>
            <w:r w:rsidRPr="00C146D6">
              <w:rPr>
                <w:b/>
                <w:bCs/>
              </w:rPr>
              <w:t>NvMProxy_WriteAll</w:t>
            </w:r>
            <w:proofErr w:type="spellEnd"/>
            <w:r w:rsidRPr="00C146D6">
              <w:rPr>
                <w:bCs/>
              </w:rPr>
              <w:t xml:space="preserve"> if the </w:t>
            </w:r>
            <w:proofErr w:type="spellStart"/>
            <w:r w:rsidRPr="00C146D6">
              <w:rPr>
                <w:bCs/>
              </w:rPr>
              <w:t>NvM</w:t>
            </w:r>
            <w:proofErr w:type="spellEnd"/>
            <w:r w:rsidRPr="00C146D6">
              <w:rPr>
                <w:bCs/>
              </w:rPr>
              <w:t xml:space="preserve"> proxy is used).</w:t>
            </w:r>
          </w:p>
        </w:tc>
        <w:tc>
          <w:tcPr>
            <w:tcW w:w="1117" w:type="dxa"/>
          </w:tcPr>
          <w:p w:rsidR="00A01279" w:rsidRPr="00C146D6" w:rsidRDefault="00A01279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01279" w:rsidRPr="00C146D6" w:rsidRDefault="00A01279" w:rsidP="00A01279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StaMdNvMGetErrorStatusAPI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A01279" w:rsidRPr="00C146D6" w:rsidRDefault="00A01279" w:rsidP="00A01279">
            <w:pPr>
              <w:rPr>
                <w:bCs/>
              </w:rPr>
            </w:pPr>
            <w:r w:rsidRPr="00C146D6">
              <w:rPr>
                <w:bCs/>
              </w:rPr>
              <w:t xml:space="preserve">This </w:t>
            </w:r>
            <w:r w:rsidR="00B32914">
              <w:t xml:space="preserve">container </w:t>
            </w:r>
            <w:r w:rsidRPr="00C146D6">
              <w:rPr>
                <w:bCs/>
              </w:rPr>
              <w:t xml:space="preserve">defines the API used for the </w:t>
            </w:r>
            <w:proofErr w:type="spellStart"/>
            <w:r w:rsidRPr="00C146D6">
              <w:rPr>
                <w:bCs/>
              </w:rPr>
              <w:t>NvM</w:t>
            </w:r>
            <w:proofErr w:type="spellEnd"/>
            <w:r w:rsidRPr="00C146D6">
              <w:rPr>
                <w:bCs/>
              </w:rPr>
              <w:t xml:space="preserve"> Get Error Status function. (*common setting is </w:t>
            </w:r>
            <w:proofErr w:type="spellStart"/>
            <w:r w:rsidRPr="00C146D6">
              <w:rPr>
                <w:b/>
                <w:bCs/>
              </w:rPr>
              <w:t>NvMProxy_GetErrorStatus</w:t>
            </w:r>
            <w:proofErr w:type="spellEnd"/>
            <w:r w:rsidRPr="00C146D6">
              <w:rPr>
                <w:bCs/>
              </w:rPr>
              <w:t xml:space="preserve"> if the </w:t>
            </w:r>
            <w:proofErr w:type="spellStart"/>
            <w:r w:rsidRPr="00C146D6">
              <w:rPr>
                <w:bCs/>
              </w:rPr>
              <w:t>NvM</w:t>
            </w:r>
            <w:proofErr w:type="spellEnd"/>
            <w:r w:rsidRPr="00C146D6">
              <w:rPr>
                <w:bCs/>
              </w:rPr>
              <w:t xml:space="preserve"> proxy is used).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1279" w:rsidRPr="00C146D6" w:rsidRDefault="00A01279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B32914" w:rsidRPr="00C146D6" w:rsidRDefault="00B32914" w:rsidP="00A01279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StaMdTrnsDiagMgrShtDwnTaskActivation</w:t>
            </w:r>
            <w:proofErr w:type="spellEnd"/>
          </w:p>
        </w:tc>
        <w:tc>
          <w:tcPr>
            <w:tcW w:w="4200" w:type="dxa"/>
          </w:tcPr>
          <w:p w:rsidR="00B32914" w:rsidRPr="00C146D6" w:rsidRDefault="00B32914" w:rsidP="00B32914">
            <w:pPr>
              <w:rPr>
                <w:bCs/>
              </w:rPr>
            </w:pPr>
            <w:r w:rsidRPr="00C146D6">
              <w:rPr>
                <w:bCs/>
              </w:rPr>
              <w:t xml:space="preserve">This container defines the </w:t>
            </w:r>
            <w:proofErr w:type="spellStart"/>
            <w:r w:rsidRPr="00C146D6">
              <w:rPr>
                <w:bCs/>
              </w:rPr>
              <w:t>DiagMgr</w:t>
            </w:r>
            <w:proofErr w:type="spellEnd"/>
            <w:r w:rsidRPr="00C146D6">
              <w:rPr>
                <w:bCs/>
              </w:rPr>
              <w:t xml:space="preserve"> shutdown function. If </w:t>
            </w:r>
            <w:proofErr w:type="spellStart"/>
            <w:r w:rsidRPr="00C146D6">
              <w:rPr>
                <w:bCs/>
              </w:rPr>
              <w:t>StaMdCoreOsAppRef</w:t>
            </w:r>
            <w:proofErr w:type="spellEnd"/>
            <w:r w:rsidRPr="00C146D6">
              <w:rPr>
                <w:bCs/>
              </w:rPr>
              <w:t xml:space="preserve"> matches the application referenced for </w:t>
            </w:r>
            <w:proofErr w:type="spellStart"/>
            <w:r w:rsidRPr="00C146D6">
              <w:rPr>
                <w:bCs/>
              </w:rPr>
              <w:t>DiagMgrDemIfOsAppRef</w:t>
            </w:r>
            <w:proofErr w:type="spellEnd"/>
            <w:r w:rsidRPr="00C146D6">
              <w:rPr>
                <w:bCs/>
              </w:rPr>
              <w:t xml:space="preserve"> in </w:t>
            </w:r>
            <w:proofErr w:type="spellStart"/>
            <w:r w:rsidRPr="00C146D6">
              <w:rPr>
                <w:bCs/>
              </w:rPr>
              <w:t>DiagMgr</w:t>
            </w:r>
            <w:proofErr w:type="spellEnd"/>
            <w:r w:rsidRPr="00C146D6">
              <w:rPr>
                <w:bCs/>
              </w:rPr>
              <w:t xml:space="preserve"> then the generated output will be a client/server call and this field is ignored. If they do not match, then a task activation call is created and the task defined in this field is activated. </w:t>
            </w:r>
          </w:p>
          <w:p w:rsidR="00B32914" w:rsidRPr="00C146D6" w:rsidRDefault="00B32914" w:rsidP="00B32914">
            <w:pPr>
              <w:rPr>
                <w:bCs/>
              </w:rPr>
            </w:pPr>
            <w:r w:rsidRPr="00C146D6">
              <w:rPr>
                <w:b/>
                <w:bCs/>
              </w:rPr>
              <w:t>NOTE:</w:t>
            </w:r>
            <w:r w:rsidRPr="00C146D6">
              <w:rPr>
                <w:bCs/>
              </w:rPr>
              <w:t xml:space="preserve"> Typical setting is Task_TrnsB_9 for the application 9 transition function, from which the StaMd9_Trns_DemShutdown </w:t>
            </w:r>
            <w:r w:rsidRPr="00C146D6">
              <w:rPr>
                <w:bCs/>
              </w:rPr>
              <w:lastRenderedPageBreak/>
              <w:t>function is called in some programs.</w:t>
            </w:r>
          </w:p>
        </w:tc>
        <w:tc>
          <w:tcPr>
            <w:tcW w:w="1117" w:type="dxa"/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2914" w:rsidRPr="00C146D6" w:rsidRDefault="00966740" w:rsidP="00A01279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lastRenderedPageBreak/>
              <w:t>GenerateExcludeOsAppRef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B32914" w:rsidRPr="00C146D6" w:rsidRDefault="00966740" w:rsidP="00A01279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application(s) which do not require a States and Modes component.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B32914" w:rsidRPr="00C146D6" w:rsidRDefault="00966740" w:rsidP="00A01279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StaMdCoreOsAppRef</w:t>
            </w:r>
            <w:proofErr w:type="spellEnd"/>
          </w:p>
        </w:tc>
        <w:tc>
          <w:tcPr>
            <w:tcW w:w="4200" w:type="dxa"/>
          </w:tcPr>
          <w:p w:rsidR="00B32914" w:rsidRPr="00C146D6" w:rsidRDefault="00966740" w:rsidP="00966740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 which contains the core States and Modes component.</w:t>
            </w:r>
          </w:p>
        </w:tc>
        <w:tc>
          <w:tcPr>
            <w:tcW w:w="1117" w:type="dxa"/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2914" w:rsidRPr="00C146D6" w:rsidRDefault="00966740" w:rsidP="00A01279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StaMdsComOsAppRef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B32914" w:rsidRPr="00C146D6" w:rsidRDefault="00966740" w:rsidP="00966740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 which interfaces with the serial communications functions.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B32914" w:rsidTr="00C146D6">
        <w:trPr>
          <w:trHeight w:val="322"/>
        </w:trPr>
        <w:tc>
          <w:tcPr>
            <w:tcW w:w="3539" w:type="dxa"/>
          </w:tcPr>
          <w:p w:rsidR="00B32914" w:rsidRPr="00C146D6" w:rsidRDefault="00966740" w:rsidP="00A01279">
            <w:pPr>
              <w:rPr>
                <w:b/>
                <w:bCs/>
              </w:rPr>
            </w:pPr>
            <w:proofErr w:type="spellStart"/>
            <w:r w:rsidRPr="00C146D6">
              <w:rPr>
                <w:b/>
                <w:bCs/>
              </w:rPr>
              <w:t>StaMdSysCovOsAppRef</w:t>
            </w:r>
            <w:proofErr w:type="spellEnd"/>
          </w:p>
        </w:tc>
        <w:tc>
          <w:tcPr>
            <w:tcW w:w="4200" w:type="dxa"/>
          </w:tcPr>
          <w:p w:rsidR="00B32914" w:rsidRPr="00C146D6" w:rsidRDefault="00966740" w:rsidP="00966740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 which performs the states and modes systematic coverage.</w:t>
            </w:r>
          </w:p>
        </w:tc>
        <w:tc>
          <w:tcPr>
            <w:tcW w:w="1117" w:type="dxa"/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bookmarkEnd w:id="81"/>
      <w:bookmarkEnd w:id="82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6651F" w:rsidTr="00C146D6">
        <w:tc>
          <w:tcPr>
            <w:tcW w:w="1496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</w:tr>
      <w:tr w:rsidR="0096651F" w:rsidTr="00C146D6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2C7E" w:rsidRPr="00C146D6" w:rsidRDefault="00932C7E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CA27BC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>&gt;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Default="00932C7E" w:rsidP="00566DF4"/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Default="00932C7E" w:rsidP="00566DF4"/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2C7E" w:rsidRDefault="00932C7E" w:rsidP="00566DF4"/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84" w:name="OLE_LINK22"/>
      <w:bookmarkStart w:id="85" w:name="OLE_LINK23"/>
      <w:bookmarkStart w:id="86" w:name="OLE_LINK24"/>
      <w:r w:rsidR="00EE5444">
        <w:t>Configuration Changes</w:t>
      </w:r>
      <w:bookmarkEnd w:id="83"/>
      <w:bookmarkEnd w:id="84"/>
      <w:bookmarkEnd w:id="85"/>
      <w:bookmarkEnd w:id="8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C146D6">
        <w:tc>
          <w:tcPr>
            <w:tcW w:w="3539" w:type="dxa"/>
            <w:shd w:val="clear" w:color="auto" w:fill="4F81BD"/>
          </w:tcPr>
          <w:p w:rsidR="008B2656" w:rsidRPr="00C146D6" w:rsidRDefault="008B2656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8B2656" w:rsidRPr="00C146D6" w:rsidRDefault="008B2656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8B2656" w:rsidRPr="00C146D6" w:rsidRDefault="008B2656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SWC</w:t>
            </w: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B2656" w:rsidRPr="00C146D6" w:rsidRDefault="00932C7E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CA27BC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>&gt;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8B2656" w:rsidRPr="001C67A3" w:rsidRDefault="008B2656" w:rsidP="00566DF4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B2656" w:rsidRDefault="008B2656" w:rsidP="00566DF4"/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87" w:name="_Toc357692826"/>
      <w:r>
        <w:lastRenderedPageBreak/>
        <w:t>Integration</w:t>
      </w:r>
      <w:bookmarkEnd w:id="87"/>
    </w:p>
    <w:p w:rsidR="00701150" w:rsidRDefault="00B82469" w:rsidP="00836AC1">
      <w:pPr>
        <w:pStyle w:val="Heading2"/>
      </w:pPr>
      <w:bookmarkStart w:id="88" w:name="_Toc357692827"/>
      <w:bookmarkStart w:id="89" w:name="OLE_LINK83"/>
      <w:bookmarkStart w:id="90" w:name="OLE_LINK84"/>
      <w:r>
        <w:t xml:space="preserve">Required </w:t>
      </w:r>
      <w:r w:rsidR="00701150">
        <w:t>Global Data</w:t>
      </w:r>
      <w:r>
        <w:t xml:space="preserve"> Inputs</w:t>
      </w:r>
      <w:bookmarkEnd w:id="88"/>
    </w:p>
    <w:p w:rsidR="00966740" w:rsidRDefault="00966740" w:rsidP="00701150"/>
    <w:p w:rsidR="00900B9A" w:rsidRDefault="00900B9A" w:rsidP="00900B9A">
      <w:pPr>
        <w:pStyle w:val="Heading2"/>
      </w:pPr>
      <w:r>
        <w:t>Required Global Data Outputs</w:t>
      </w:r>
    </w:p>
    <w:p w:rsidR="00966740" w:rsidRPr="00966740" w:rsidRDefault="00966740" w:rsidP="00966740"/>
    <w:p w:rsidR="00836AC1" w:rsidRDefault="00783C14" w:rsidP="00836AC1">
      <w:pPr>
        <w:pStyle w:val="Heading2"/>
      </w:pPr>
      <w:bookmarkStart w:id="91" w:name="_Toc357692829"/>
      <w:bookmarkEnd w:id="89"/>
      <w:bookmarkEnd w:id="90"/>
      <w:r>
        <w:t xml:space="preserve">Specific </w:t>
      </w:r>
      <w:r w:rsidR="00DC10CD">
        <w:t>Include Path</w:t>
      </w:r>
      <w:r>
        <w:t xml:space="preserve"> present</w:t>
      </w:r>
      <w:bookmarkEnd w:id="91"/>
    </w:p>
    <w:p w:rsidR="004527BC" w:rsidRDefault="00966740">
      <w:pPr>
        <w:spacing w:after="0"/>
        <w:rPr>
          <w:rFonts w:ascii="Arial" w:hAnsi="Arial"/>
          <w:b/>
          <w:kern w:val="28"/>
          <w:sz w:val="28"/>
        </w:rPr>
      </w:pPr>
      <w:r>
        <w:t xml:space="preserve">The </w:t>
      </w:r>
      <w:r w:rsidRPr="00975A2B">
        <w:rPr>
          <w:b/>
        </w:rPr>
        <w:t>…</w:t>
      </w:r>
      <w:proofErr w:type="spellStart"/>
      <w:r w:rsidRPr="00975A2B">
        <w:rPr>
          <w:b/>
        </w:rPr>
        <w:t>StaMd</w:t>
      </w:r>
      <w:proofErr w:type="spellEnd"/>
      <w:r w:rsidRPr="00975A2B">
        <w:rPr>
          <w:b/>
        </w:rPr>
        <w:t>/include</w:t>
      </w:r>
      <w:r>
        <w:t xml:space="preserve"> patch needs to be added to the include search path of the CCS project. Typical setting: </w:t>
      </w:r>
      <w:r w:rsidRPr="00C146D6">
        <w:rPr>
          <w:b/>
        </w:rPr>
        <w:t>"${</w:t>
      </w:r>
      <w:proofErr w:type="spellStart"/>
      <w:r w:rsidRPr="00C146D6">
        <w:rPr>
          <w:b/>
        </w:rPr>
        <w:t>workspace_loc</w:t>
      </w:r>
      <w:proofErr w:type="spellEnd"/>
      <w:r w:rsidRPr="00C146D6">
        <w:rPr>
          <w:b/>
        </w:rPr>
        <w:t>:/FORD_S550_P552/</w:t>
      </w:r>
      <w:proofErr w:type="spellStart"/>
      <w:r w:rsidRPr="00C146D6">
        <w:rPr>
          <w:b/>
        </w:rPr>
        <w:t>StaMd</w:t>
      </w:r>
      <w:proofErr w:type="spellEnd"/>
      <w:r w:rsidRPr="00C146D6">
        <w:rPr>
          <w:b/>
        </w:rPr>
        <w:t>/include}"</w:t>
      </w:r>
      <w:r w:rsidR="004527BC">
        <w:br w:type="page"/>
      </w:r>
    </w:p>
    <w:p w:rsidR="005C2A99" w:rsidRDefault="005C2A99" w:rsidP="005C2A99">
      <w:pPr>
        <w:pStyle w:val="Heading1"/>
      </w:pPr>
      <w:bookmarkStart w:id="92" w:name="_Toc357692830"/>
      <w:r>
        <w:lastRenderedPageBreak/>
        <w:t>Runnable Scheduling</w:t>
      </w:r>
      <w:bookmarkEnd w:id="9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8"/>
        <w:gridCol w:w="4739"/>
        <w:gridCol w:w="1909"/>
      </w:tblGrid>
      <w:tr w:rsidR="00F638B9" w:rsidTr="00C146D6">
        <w:tc>
          <w:tcPr>
            <w:tcW w:w="2208" w:type="dxa"/>
            <w:shd w:val="clear" w:color="auto" w:fill="4F81BD"/>
          </w:tcPr>
          <w:p w:rsidR="00F638B9" w:rsidRPr="00C146D6" w:rsidRDefault="00F638B9" w:rsidP="00566DF4">
            <w:pPr>
              <w:rPr>
                <w:b/>
                <w:bCs/>
                <w:color w:val="FFFFFF"/>
              </w:rPr>
            </w:pPr>
            <w:proofErr w:type="spellStart"/>
            <w:r w:rsidRPr="00C146D6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739" w:type="dxa"/>
            <w:shd w:val="clear" w:color="auto" w:fill="4F81BD"/>
          </w:tcPr>
          <w:p w:rsidR="00F638B9" w:rsidRPr="00C146D6" w:rsidRDefault="00F638B9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09" w:type="dxa"/>
            <w:shd w:val="clear" w:color="auto" w:fill="4F81BD"/>
          </w:tcPr>
          <w:p w:rsidR="00F638B9" w:rsidRPr="00C146D6" w:rsidRDefault="00F638B9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Trigger</w:t>
            </w:r>
          </w:p>
        </w:tc>
      </w:tr>
      <w:tr w:rsidR="0096651F" w:rsidTr="00C146D6">
        <w:tc>
          <w:tcPr>
            <w:tcW w:w="22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B430B" w:rsidRPr="00C146D6" w:rsidRDefault="0098745A" w:rsidP="003B430B">
            <w:pPr>
              <w:rPr>
                <w:b/>
                <w:bCs/>
              </w:rPr>
            </w:pPr>
            <w:r w:rsidRPr="00C146D6">
              <w:rPr>
                <w:bCs/>
              </w:rPr>
              <w:t>None</w:t>
            </w:r>
          </w:p>
        </w:tc>
        <w:tc>
          <w:tcPr>
            <w:tcW w:w="4739" w:type="dxa"/>
            <w:tcBorders>
              <w:top w:val="single" w:sz="8" w:space="0" w:color="4F81BD"/>
              <w:bottom w:val="single" w:sz="8" w:space="0" w:color="4F81BD"/>
            </w:tcBorders>
          </w:tcPr>
          <w:p w:rsidR="003B430B" w:rsidRDefault="003B430B" w:rsidP="003B430B">
            <w:r>
              <w:t xml:space="preserve"> None</w:t>
            </w:r>
          </w:p>
        </w:tc>
        <w:tc>
          <w:tcPr>
            <w:tcW w:w="190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B430B" w:rsidRDefault="003B430B" w:rsidP="003B430B"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39"/>
        <w:gridCol w:w="4018"/>
        <w:gridCol w:w="1599"/>
      </w:tblGrid>
      <w:tr w:rsidR="00F50821" w:rsidTr="00C146D6">
        <w:tc>
          <w:tcPr>
            <w:tcW w:w="3239" w:type="dxa"/>
            <w:shd w:val="clear" w:color="auto" w:fill="4F81BD"/>
          </w:tcPr>
          <w:p w:rsidR="00F50821" w:rsidRPr="00C146D6" w:rsidRDefault="00F50821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018" w:type="dxa"/>
            <w:shd w:val="clear" w:color="auto" w:fill="4F81BD"/>
          </w:tcPr>
          <w:p w:rsidR="00F50821" w:rsidRPr="00C146D6" w:rsidRDefault="00F50821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599" w:type="dxa"/>
            <w:shd w:val="clear" w:color="auto" w:fill="4F81BD"/>
          </w:tcPr>
          <w:p w:rsidR="00F50821" w:rsidRPr="00C146D6" w:rsidRDefault="00F50821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Trigger</w:t>
            </w:r>
          </w:p>
        </w:tc>
      </w:tr>
      <w:tr w:rsidR="0096651F" w:rsidTr="00C146D6">
        <w:tc>
          <w:tcPr>
            <w:tcW w:w="32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B430B" w:rsidRPr="00C146D6" w:rsidRDefault="003B430B" w:rsidP="003B430B">
            <w:pPr>
              <w:rPr>
                <w:b/>
                <w:bCs/>
              </w:rPr>
            </w:pPr>
          </w:p>
        </w:tc>
        <w:tc>
          <w:tcPr>
            <w:tcW w:w="4018" w:type="dxa"/>
            <w:tcBorders>
              <w:top w:val="single" w:sz="8" w:space="0" w:color="4F81BD"/>
              <w:bottom w:val="single" w:sz="8" w:space="0" w:color="4F81BD"/>
            </w:tcBorders>
          </w:tcPr>
          <w:p w:rsidR="003B430B" w:rsidRPr="006D2001" w:rsidRDefault="003B430B" w:rsidP="003B430B"/>
        </w:tc>
        <w:tc>
          <w:tcPr>
            <w:tcW w:w="159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B430B" w:rsidRPr="006D2001" w:rsidRDefault="00364234" w:rsidP="003B430B">
            <w:r>
              <w:t>10</w:t>
            </w:r>
            <w:r w:rsidR="003B430B" w:rsidRPr="006D2001">
              <w:t>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93" w:name="_Toc357692831"/>
      <w:bookmarkStart w:id="94" w:name="OLE_LINK16"/>
      <w:bookmarkStart w:id="95" w:name="OLE_LINK17"/>
      <w:r>
        <w:lastRenderedPageBreak/>
        <w:t>Memory Mapping</w:t>
      </w:r>
      <w:bookmarkEnd w:id="93"/>
    </w:p>
    <w:p w:rsidR="00F80F31" w:rsidRDefault="00F80F31" w:rsidP="00F80F31">
      <w:pPr>
        <w:pStyle w:val="Heading2"/>
      </w:pPr>
      <w:bookmarkStart w:id="96" w:name="_Toc357692832"/>
      <w:bookmarkEnd w:id="94"/>
      <w:bookmarkEnd w:id="95"/>
      <w:r>
        <w:t>Mapping</w:t>
      </w:r>
      <w:bookmarkEnd w:id="9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928"/>
        <w:gridCol w:w="1424"/>
        <w:gridCol w:w="1504"/>
      </w:tblGrid>
      <w:tr w:rsidR="00836AC1" w:rsidTr="00C146D6">
        <w:tc>
          <w:tcPr>
            <w:tcW w:w="5928" w:type="dxa"/>
            <w:shd w:val="clear" w:color="auto" w:fill="4F81BD"/>
          </w:tcPr>
          <w:p w:rsidR="00836AC1" w:rsidRPr="00C146D6" w:rsidRDefault="00836AC1" w:rsidP="006768B8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1424" w:type="dxa"/>
            <w:shd w:val="clear" w:color="auto" w:fill="4F81BD"/>
          </w:tcPr>
          <w:p w:rsidR="00836AC1" w:rsidRPr="00C146D6" w:rsidRDefault="00836AC1" w:rsidP="006768B8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1504" w:type="dxa"/>
            <w:shd w:val="clear" w:color="auto" w:fill="4F81BD"/>
          </w:tcPr>
          <w:p w:rsidR="00836AC1" w:rsidRPr="00C146D6" w:rsidRDefault="00836AC1" w:rsidP="006768B8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</w:tr>
      <w:tr w:rsidR="0096651F" w:rsidRPr="00CA27BC" w:rsidTr="00C146D6">
        <w:tc>
          <w:tcPr>
            <w:tcW w:w="59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6AC1" w:rsidRPr="0096651F" w:rsidRDefault="0096651F" w:rsidP="00DE03FA">
            <w:pPr>
              <w:rPr>
                <w:bCs/>
              </w:rPr>
            </w:pPr>
            <w:r w:rsidRPr="0096651F">
              <w:rPr>
                <w:bCs/>
              </w:rPr>
              <w:t>STAMD_START_SEC_VAR_SAVED_ZONEHGS_32</w:t>
            </w:r>
          </w:p>
          <w:p w:rsidR="0096651F" w:rsidRPr="00C146D6" w:rsidRDefault="0096651F" w:rsidP="00DE03FA">
            <w:pPr>
              <w:rPr>
                <w:b/>
                <w:bCs/>
              </w:rPr>
            </w:pPr>
            <w:r w:rsidRPr="0096651F">
              <w:rPr>
                <w:bCs/>
              </w:rPr>
              <w:t>STAMD_START_SEC_VAR_SAVED_ZONEHGS_8</w:t>
            </w:r>
          </w:p>
        </w:tc>
        <w:tc>
          <w:tcPr>
            <w:tcW w:w="1424" w:type="dxa"/>
            <w:tcBorders>
              <w:top w:val="single" w:sz="8" w:space="0" w:color="4F81BD"/>
              <w:bottom w:val="single" w:sz="8" w:space="0" w:color="4F81BD"/>
            </w:tcBorders>
          </w:tcPr>
          <w:p w:rsidR="00836AC1" w:rsidRPr="00CA27BC" w:rsidRDefault="00836AC1" w:rsidP="00DE03FA"/>
        </w:tc>
        <w:tc>
          <w:tcPr>
            <w:tcW w:w="15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36AC1" w:rsidRPr="00CA27BC" w:rsidRDefault="00836AC1" w:rsidP="00DE03FA"/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97" w:name="_Toc357692833"/>
      <w:r>
        <w:t>Usage</w:t>
      </w:r>
      <w:bookmarkEnd w:id="9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C146D6">
        <w:tc>
          <w:tcPr>
            <w:tcW w:w="4878" w:type="dxa"/>
            <w:shd w:val="clear" w:color="auto" w:fill="4F81BD"/>
          </w:tcPr>
          <w:p w:rsidR="00F80F31" w:rsidRPr="00C146D6" w:rsidRDefault="00F80F31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F80F31" w:rsidRPr="00C146D6" w:rsidRDefault="00F80F31" w:rsidP="00A268FB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F80F31" w:rsidRPr="00C146D6" w:rsidRDefault="00F80F31" w:rsidP="00A268FB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 xml:space="preserve">ROM </w:t>
            </w:r>
          </w:p>
        </w:tc>
      </w:tr>
      <w:tr w:rsidR="0096651F" w:rsidTr="00C146D6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80F31" w:rsidRPr="00C146D6" w:rsidRDefault="00F15676" w:rsidP="00DE03FA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proofErr w:type="spellStart"/>
            <w:r w:rsidRPr="00C146D6">
              <w:rPr>
                <w:b/>
                <w:bCs/>
              </w:rPr>
              <w:t>Memmap</w:t>
            </w:r>
            <w:proofErr w:type="spellEnd"/>
            <w:r w:rsidRPr="00C146D6">
              <w:rPr>
                <w:b/>
                <w:bCs/>
              </w:rPr>
              <w:t xml:space="preserve"> </w:t>
            </w:r>
            <w:proofErr w:type="spellStart"/>
            <w:r w:rsidRPr="00C146D6">
              <w:rPr>
                <w:b/>
                <w:bCs/>
              </w:rPr>
              <w:t>usuage</w:t>
            </w:r>
            <w:proofErr w:type="spellEnd"/>
            <w:r w:rsidRPr="00C146D6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</w:tcPr>
          <w:p w:rsidR="00F80F31" w:rsidRDefault="00F80F31" w:rsidP="00DE03FA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0F31" w:rsidRDefault="00F80F31" w:rsidP="00DE03FA"/>
        </w:tc>
      </w:tr>
    </w:tbl>
    <w:p w:rsidR="004527BC" w:rsidRDefault="00A268FB" w:rsidP="00A268FB">
      <w:pPr>
        <w:pStyle w:val="Caption"/>
      </w:pPr>
      <w:r>
        <w:t xml:space="preserve">Table </w:t>
      </w:r>
      <w:r w:rsidR="00E1706E">
        <w:fldChar w:fldCharType="begin"/>
      </w:r>
      <w:r w:rsidR="00282852">
        <w:instrText xml:space="preserve"> SEQ Table \* ARABIC </w:instrText>
      </w:r>
      <w:r w:rsidR="00E1706E">
        <w:fldChar w:fldCharType="separate"/>
      </w:r>
      <w:r w:rsidR="00A03FE3">
        <w:rPr>
          <w:noProof/>
        </w:rPr>
        <w:t>1</w:t>
      </w:r>
      <w:r w:rsidR="00E1706E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98" w:name="OLE_LINK20"/>
      <w:bookmarkStart w:id="99" w:name="OLE_LINK81"/>
      <w:bookmarkStart w:id="100" w:name="OLE_LINK82"/>
      <w:proofErr w:type="gramStart"/>
      <w:r>
        <w:t>Non  RTE</w:t>
      </w:r>
      <w:proofErr w:type="gramEnd"/>
      <w:r>
        <w:t xml:space="preserve"> </w:t>
      </w:r>
      <w:bookmarkStart w:id="101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10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6524C1" w:rsidTr="00C146D6">
        <w:tc>
          <w:tcPr>
            <w:tcW w:w="8838" w:type="dxa"/>
            <w:shd w:val="clear" w:color="auto" w:fill="4F81BD"/>
          </w:tcPr>
          <w:bookmarkEnd w:id="98"/>
          <w:p w:rsidR="006524C1" w:rsidRPr="00C146D6" w:rsidRDefault="006524C1" w:rsidP="006524C1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Block Name</w:t>
            </w:r>
          </w:p>
        </w:tc>
      </w:tr>
      <w:tr w:rsidR="006524C1" w:rsidTr="00C146D6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24C1" w:rsidRPr="00C146D6" w:rsidRDefault="00900B9A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CA27BC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99"/>
    <w:bookmarkEnd w:id="100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900B9A" w:rsidTr="00C146D6">
        <w:tc>
          <w:tcPr>
            <w:tcW w:w="8838" w:type="dxa"/>
            <w:shd w:val="clear" w:color="auto" w:fill="4F81BD"/>
          </w:tcPr>
          <w:p w:rsidR="00900B9A" w:rsidRPr="00C146D6" w:rsidRDefault="00900B9A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Block Name</w:t>
            </w:r>
          </w:p>
        </w:tc>
      </w:tr>
      <w:tr w:rsidR="00900B9A" w:rsidTr="00C146D6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00B9A" w:rsidRPr="00C146D6" w:rsidRDefault="0098745A" w:rsidP="00900B9A">
            <w:pPr>
              <w:rPr>
                <w:b/>
                <w:bCs/>
              </w:rPr>
            </w:pPr>
            <w:r w:rsidRPr="00C146D6">
              <w:rPr>
                <w:bCs/>
              </w:rP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102" w:name="_Toc357692835"/>
      <w:bookmarkStart w:id="103" w:name="OLE_LINK18"/>
      <w:bookmarkStart w:id="104" w:name="OLE_LINK19"/>
      <w:r>
        <w:t>Compiler Settings</w:t>
      </w:r>
      <w:bookmarkEnd w:id="102"/>
    </w:p>
    <w:bookmarkEnd w:id="103"/>
    <w:bookmarkEnd w:id="104"/>
    <w:p w:rsidR="00EE5444" w:rsidRDefault="00EE5444" w:rsidP="00EE5444">
      <w:pPr>
        <w:pStyle w:val="Heading2"/>
      </w:pPr>
      <w:r w:rsidRPr="00EE5444">
        <w:t xml:space="preserve"> </w:t>
      </w:r>
      <w:bookmarkStart w:id="105" w:name="_Toc357692836"/>
      <w:r>
        <w:t>Preprocessor MACRO</w:t>
      </w:r>
      <w:bookmarkEnd w:id="105"/>
    </w:p>
    <w:p w:rsidR="00EE5444" w:rsidRDefault="00EE5444" w:rsidP="006524C1">
      <w:bookmarkStart w:id="106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107" w:name="_Toc357692837"/>
      <w:bookmarkEnd w:id="106"/>
      <w:r>
        <w:t>Optimization Settings</w:t>
      </w:r>
      <w:bookmarkEnd w:id="107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108" w:name="_Toc357692838"/>
      <w:r>
        <w:lastRenderedPageBreak/>
        <w:t>Revision Control Log</w:t>
      </w:r>
      <w:bookmarkEnd w:id="10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64234" w:rsidP="009665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96651F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>-</w:t>
            </w:r>
            <w:r w:rsidR="0096651F">
              <w:rPr>
                <w:rFonts w:ascii="Arial" w:hAnsi="Arial" w:cs="Arial"/>
                <w:sz w:val="16"/>
              </w:rPr>
              <w:t>Dec</w:t>
            </w:r>
            <w:r>
              <w:rPr>
                <w:rFonts w:ascii="Arial" w:hAnsi="Arial" w:cs="Arial"/>
                <w:sz w:val="16"/>
              </w:rPr>
              <w:t>-</w:t>
            </w:r>
            <w:r w:rsidR="00CA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9665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0267B2" w:rsidTr="004527BC">
        <w:tc>
          <w:tcPr>
            <w:tcW w:w="662" w:type="dxa"/>
          </w:tcPr>
          <w:p w:rsidR="000267B2" w:rsidRDefault="000267B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0267B2" w:rsidRDefault="000267B2" w:rsidP="000267B2">
            <w:pPr>
              <w:spacing w:before="60"/>
              <w:rPr>
                <w:rFonts w:ascii="Arial" w:hAnsi="Arial" w:cs="Arial"/>
                <w:sz w:val="16"/>
              </w:rPr>
            </w:pPr>
            <w:r w:rsidRPr="00BD553F">
              <w:rPr>
                <w:rFonts w:ascii="Arial" w:hAnsi="Arial" w:cs="Arial"/>
                <w:sz w:val="16"/>
              </w:rPr>
              <w:t>Updated to FDD ES10B ver</w:t>
            </w:r>
            <w:r>
              <w:rPr>
                <w:rFonts w:ascii="Arial" w:hAnsi="Arial" w:cs="Arial"/>
                <w:sz w:val="16"/>
              </w:rPr>
              <w:t>sion 13 to address anomaly 5388.           CR</w:t>
            </w:r>
            <w:r w:rsidRPr="00BD553F">
              <w:rPr>
                <w:rFonts w:ascii="Arial" w:hAnsi="Arial" w:cs="Arial"/>
                <w:sz w:val="16"/>
              </w:rPr>
              <w:t>11347</w:t>
            </w:r>
          </w:p>
        </w:tc>
        <w:tc>
          <w:tcPr>
            <w:tcW w:w="1059" w:type="dxa"/>
          </w:tcPr>
          <w:p w:rsidR="000267B2" w:rsidRDefault="000267B2" w:rsidP="009665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07-Feb-14</w:t>
            </w:r>
          </w:p>
        </w:tc>
        <w:tc>
          <w:tcPr>
            <w:tcW w:w="741" w:type="dxa"/>
          </w:tcPr>
          <w:p w:rsidR="000267B2" w:rsidRDefault="000267B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0E426F" w:rsidTr="004527BC">
        <w:trPr>
          <w:ins w:id="109" w:author="Osteen, Bobby" w:date="2014-10-28T16:46:00Z"/>
        </w:trPr>
        <w:tc>
          <w:tcPr>
            <w:tcW w:w="662" w:type="dxa"/>
          </w:tcPr>
          <w:p w:rsidR="000E426F" w:rsidRDefault="000E426F">
            <w:pPr>
              <w:spacing w:before="60"/>
              <w:rPr>
                <w:ins w:id="110" w:author="Osteen, Bobby" w:date="2014-10-28T16:46:00Z"/>
                <w:rFonts w:ascii="Arial" w:hAnsi="Arial" w:cs="Arial"/>
                <w:sz w:val="16"/>
              </w:rPr>
            </w:pPr>
            <w:ins w:id="111" w:author="Osteen, Bobby" w:date="2014-10-28T16:46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0E426F" w:rsidRPr="00BD553F" w:rsidRDefault="000E426F" w:rsidP="000E426F">
            <w:pPr>
              <w:spacing w:before="60"/>
              <w:rPr>
                <w:ins w:id="112" w:author="Osteen, Bobby" w:date="2014-10-28T16:46:00Z"/>
                <w:rFonts w:ascii="Arial" w:hAnsi="Arial" w:cs="Arial"/>
                <w:sz w:val="16"/>
              </w:rPr>
            </w:pPr>
            <w:ins w:id="113" w:author="Osteen, Bobby" w:date="2014-10-28T16:46:00Z">
              <w:r w:rsidRPr="000E426F">
                <w:rPr>
                  <w:rFonts w:ascii="Arial" w:hAnsi="Arial" w:cs="Arial"/>
                  <w:sz w:val="16"/>
                  <w:rPrChange w:id="114" w:author="Osteen, Bobby" w:date="2014-10-28T16:46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>Anomaly 7307 - updates for consistency with FDD ES10B version 13       12602</w:t>
              </w:r>
            </w:ins>
          </w:p>
        </w:tc>
        <w:tc>
          <w:tcPr>
            <w:tcW w:w="1059" w:type="dxa"/>
          </w:tcPr>
          <w:p w:rsidR="000E426F" w:rsidRDefault="000E426F" w:rsidP="0096651F">
            <w:pPr>
              <w:spacing w:before="60"/>
              <w:rPr>
                <w:ins w:id="115" w:author="Osteen, Bobby" w:date="2014-10-28T16:46:00Z"/>
                <w:rFonts w:ascii="Arial" w:hAnsi="Arial" w:cs="Arial"/>
                <w:sz w:val="16"/>
              </w:rPr>
            </w:pPr>
            <w:ins w:id="116" w:author="Osteen, Bobby" w:date="2014-10-28T16:47:00Z">
              <w:r>
                <w:rPr>
                  <w:rFonts w:ascii="Arial" w:hAnsi="Arial" w:cs="Arial"/>
                  <w:sz w:val="16"/>
                </w:rPr>
                <w:t>28-Oct-14</w:t>
              </w:r>
            </w:ins>
          </w:p>
        </w:tc>
        <w:tc>
          <w:tcPr>
            <w:tcW w:w="741" w:type="dxa"/>
          </w:tcPr>
          <w:p w:rsidR="000E426F" w:rsidRDefault="000E426F">
            <w:pPr>
              <w:spacing w:before="60"/>
              <w:rPr>
                <w:ins w:id="117" w:author="Osteen, Bobby" w:date="2014-10-28T16:46:00Z"/>
                <w:rFonts w:ascii="Arial" w:hAnsi="Arial" w:cs="Arial"/>
                <w:sz w:val="16"/>
              </w:rPr>
            </w:pPr>
            <w:ins w:id="118" w:author="Osteen, Bobby" w:date="2014-10-28T16:47:00Z">
              <w:r>
                <w:rPr>
                  <w:rFonts w:ascii="Arial" w:hAnsi="Arial" w:cs="Arial"/>
                  <w:sz w:val="16"/>
                </w:rPr>
                <w:t>BDO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05E" w:rsidRDefault="0017605E">
      <w:r>
        <w:separator/>
      </w:r>
    </w:p>
  </w:endnote>
  <w:endnote w:type="continuationSeparator" w:id="0">
    <w:p w:rsidR="0017605E" w:rsidRDefault="0017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>
    <w:pPr>
      <w:pStyle w:val="Footer"/>
    </w:pPr>
    <w:r>
      <w:rPr>
        <w:snapToGrid w:val="0"/>
      </w:rPr>
      <w:tab/>
    </w:r>
    <w:r w:rsidR="0017605E">
      <w:fldChar w:fldCharType="begin"/>
    </w:r>
    <w:r w:rsidR="0017605E">
      <w:instrText xml:space="preserve"> DOCPROPERTY "Company"  \* MERGEFORMAT </w:instrText>
    </w:r>
    <w:r w:rsidR="0017605E">
      <w:fldChar w:fldCharType="separate"/>
    </w:r>
    <w:r w:rsidRPr="006768B8">
      <w:rPr>
        <w:rFonts w:ascii="Times" w:hAnsi="Times"/>
        <w:caps/>
        <w:snapToGrid w:val="0"/>
      </w:rPr>
      <w:t>Nexteer</w:t>
    </w:r>
    <w:r w:rsidR="0017605E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05E" w:rsidRDefault="0017605E">
      <w:r>
        <w:separator/>
      </w:r>
    </w:p>
  </w:footnote>
  <w:footnote w:type="continuationSeparator" w:id="0">
    <w:p w:rsidR="0017605E" w:rsidRDefault="00176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BC36AF">
          <w:pPr>
            <w:pStyle w:val="Header"/>
          </w:pPr>
          <w:proofErr w:type="spellStart"/>
          <w:r>
            <w:t>StaMd</w:t>
          </w:r>
          <w:proofErr w:type="spellEnd"/>
        </w:p>
        <w:p w:rsidR="003B430B" w:rsidRDefault="0017605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3B430B">
            <w:t>Gen II+ EPS EA3</w:t>
          </w:r>
          <w:r>
            <w:fldChar w:fldCharType="end"/>
          </w:r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</w:t>
          </w:r>
          <w:proofErr w:type="gramStart"/>
          <w:r>
            <w:t>:.</w:t>
          </w:r>
          <w:proofErr w:type="gramEnd"/>
        </w:p>
      </w:tc>
      <w:tc>
        <w:tcPr>
          <w:tcW w:w="1350" w:type="dxa"/>
        </w:tcPr>
        <w:p w:rsidR="003B430B" w:rsidRDefault="00C70F7A" w:rsidP="00C70F7A">
          <w:pPr>
            <w:pStyle w:val="Header"/>
          </w:pPr>
          <w:ins w:id="119" w:author="Osteen, Bobby" w:date="2014-10-28T16:17:00Z">
            <w:r>
              <w:t>3</w:t>
            </w:r>
          </w:ins>
          <w:del w:id="120" w:author="Osteen, Bobby" w:date="2014-10-28T16:17:00Z">
            <w:r w:rsidR="000267B2" w:rsidDel="00C70F7A">
              <w:delText>2</w:delText>
            </w:r>
          </w:del>
          <w:r w:rsidR="003B430B">
            <w:t>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0267B2" w:rsidP="00C70F7A">
          <w:pPr>
            <w:pStyle w:val="Header"/>
          </w:pPr>
          <w:del w:id="121" w:author="Osteen, Bobby" w:date="2014-10-28T16:17:00Z">
            <w:r w:rsidDel="00C70F7A">
              <w:delText>0</w:delText>
            </w:r>
          </w:del>
          <w:ins w:id="122" w:author="Osteen, Bobby" w:date="2014-10-28T16:17:00Z">
            <w:r w:rsidR="00C70F7A">
              <w:t>28</w:t>
            </w:r>
          </w:ins>
          <w:del w:id="123" w:author="Osteen, Bobby" w:date="2014-10-28T16:17:00Z">
            <w:r w:rsidDel="00C70F7A">
              <w:delText>7</w:delText>
            </w:r>
          </w:del>
          <w:r w:rsidR="004049C5">
            <w:t>-</w:t>
          </w:r>
          <w:ins w:id="124" w:author="Osteen, Bobby" w:date="2014-10-28T16:17:00Z">
            <w:r w:rsidR="00C70F7A">
              <w:t>Oct</w:t>
            </w:r>
          </w:ins>
          <w:del w:id="125" w:author="Osteen, Bobby" w:date="2014-10-28T16:17:00Z">
            <w:r w:rsidDel="00C70F7A">
              <w:delText>Feb</w:delText>
            </w:r>
          </w:del>
          <w:r w:rsidR="003B430B">
            <w:t>-1</w:t>
          </w:r>
          <w:r>
            <w:t>4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96651F" w:rsidP="0096651F">
          <w:pPr>
            <w:pStyle w:val="Header"/>
          </w:pPr>
          <w:r>
            <w:t xml:space="preserve">Bobby </w:t>
          </w:r>
          <w:proofErr w:type="spellStart"/>
          <w:r>
            <w:t>OSteen</w:t>
          </w:r>
          <w:proofErr w:type="spellEnd"/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E1706E">
          <w:pPr>
            <w:pStyle w:val="Header"/>
          </w:pP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E75D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 w:rsidR="003B430B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E75DE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267B2"/>
    <w:rsid w:val="00035442"/>
    <w:rsid w:val="00036AF7"/>
    <w:rsid w:val="00050365"/>
    <w:rsid w:val="00072C76"/>
    <w:rsid w:val="0008002E"/>
    <w:rsid w:val="00092894"/>
    <w:rsid w:val="00094FF5"/>
    <w:rsid w:val="000A78A4"/>
    <w:rsid w:val="000B6E26"/>
    <w:rsid w:val="000B7B76"/>
    <w:rsid w:val="000C2C6D"/>
    <w:rsid w:val="000D0EB7"/>
    <w:rsid w:val="000D28B1"/>
    <w:rsid w:val="000E1C0D"/>
    <w:rsid w:val="000E426F"/>
    <w:rsid w:val="00101096"/>
    <w:rsid w:val="00107819"/>
    <w:rsid w:val="00154889"/>
    <w:rsid w:val="00162F98"/>
    <w:rsid w:val="001719F7"/>
    <w:rsid w:val="00173656"/>
    <w:rsid w:val="0017605E"/>
    <w:rsid w:val="00192534"/>
    <w:rsid w:val="001A0806"/>
    <w:rsid w:val="001A2509"/>
    <w:rsid w:val="001A4F7A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459BB"/>
    <w:rsid w:val="00251AC0"/>
    <w:rsid w:val="00260F90"/>
    <w:rsid w:val="00264E9B"/>
    <w:rsid w:val="002651B5"/>
    <w:rsid w:val="00271D63"/>
    <w:rsid w:val="00274532"/>
    <w:rsid w:val="002754C5"/>
    <w:rsid w:val="00275B51"/>
    <w:rsid w:val="00282852"/>
    <w:rsid w:val="00285CB3"/>
    <w:rsid w:val="0029418A"/>
    <w:rsid w:val="00295CD1"/>
    <w:rsid w:val="00297784"/>
    <w:rsid w:val="002B792F"/>
    <w:rsid w:val="002B7B9F"/>
    <w:rsid w:val="002C03D8"/>
    <w:rsid w:val="00315335"/>
    <w:rsid w:val="0034046E"/>
    <w:rsid w:val="00347B0F"/>
    <w:rsid w:val="003509A8"/>
    <w:rsid w:val="00353877"/>
    <w:rsid w:val="00364234"/>
    <w:rsid w:val="0036693A"/>
    <w:rsid w:val="0037668F"/>
    <w:rsid w:val="003B430B"/>
    <w:rsid w:val="003C4D3F"/>
    <w:rsid w:val="003D7910"/>
    <w:rsid w:val="003E2D2E"/>
    <w:rsid w:val="003E47E1"/>
    <w:rsid w:val="003F5475"/>
    <w:rsid w:val="004049C5"/>
    <w:rsid w:val="00416335"/>
    <w:rsid w:val="004333D2"/>
    <w:rsid w:val="0044159E"/>
    <w:rsid w:val="004527BC"/>
    <w:rsid w:val="00477FF8"/>
    <w:rsid w:val="004825AF"/>
    <w:rsid w:val="004A30FB"/>
    <w:rsid w:val="004A781C"/>
    <w:rsid w:val="004B79BE"/>
    <w:rsid w:val="004C3880"/>
    <w:rsid w:val="004F5328"/>
    <w:rsid w:val="00510DCD"/>
    <w:rsid w:val="00515922"/>
    <w:rsid w:val="00546E14"/>
    <w:rsid w:val="00553AD1"/>
    <w:rsid w:val="00556D14"/>
    <w:rsid w:val="00560FA0"/>
    <w:rsid w:val="005619F2"/>
    <w:rsid w:val="00566DF4"/>
    <w:rsid w:val="00567517"/>
    <w:rsid w:val="00581113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06A51"/>
    <w:rsid w:val="00616853"/>
    <w:rsid w:val="00626A38"/>
    <w:rsid w:val="00631DB5"/>
    <w:rsid w:val="00641974"/>
    <w:rsid w:val="00651481"/>
    <w:rsid w:val="006524C1"/>
    <w:rsid w:val="006549E5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6F6BD9"/>
    <w:rsid w:val="00701150"/>
    <w:rsid w:val="00705250"/>
    <w:rsid w:val="00706174"/>
    <w:rsid w:val="00707AA7"/>
    <w:rsid w:val="00714874"/>
    <w:rsid w:val="007151C5"/>
    <w:rsid w:val="00731BE2"/>
    <w:rsid w:val="00732C30"/>
    <w:rsid w:val="00757049"/>
    <w:rsid w:val="0076047D"/>
    <w:rsid w:val="00772809"/>
    <w:rsid w:val="00783C14"/>
    <w:rsid w:val="00790CAC"/>
    <w:rsid w:val="007A37A6"/>
    <w:rsid w:val="007A69AC"/>
    <w:rsid w:val="007B76C3"/>
    <w:rsid w:val="007C4C59"/>
    <w:rsid w:val="007D4928"/>
    <w:rsid w:val="007D72DE"/>
    <w:rsid w:val="007F0489"/>
    <w:rsid w:val="007F662F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C7025"/>
    <w:rsid w:val="008D2035"/>
    <w:rsid w:val="008E2475"/>
    <w:rsid w:val="008F372C"/>
    <w:rsid w:val="008F38FB"/>
    <w:rsid w:val="008F6DBB"/>
    <w:rsid w:val="00900A9D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6651F"/>
    <w:rsid w:val="00966740"/>
    <w:rsid w:val="00970FD0"/>
    <w:rsid w:val="00975A2B"/>
    <w:rsid w:val="0098745A"/>
    <w:rsid w:val="00987833"/>
    <w:rsid w:val="009B20B2"/>
    <w:rsid w:val="009B35FD"/>
    <w:rsid w:val="009C1FC9"/>
    <w:rsid w:val="009E65F9"/>
    <w:rsid w:val="00A01279"/>
    <w:rsid w:val="00A03FE3"/>
    <w:rsid w:val="00A126B2"/>
    <w:rsid w:val="00A171D0"/>
    <w:rsid w:val="00A17EB8"/>
    <w:rsid w:val="00A21263"/>
    <w:rsid w:val="00A250FF"/>
    <w:rsid w:val="00A268FB"/>
    <w:rsid w:val="00A357CA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32914"/>
    <w:rsid w:val="00B54697"/>
    <w:rsid w:val="00B5594D"/>
    <w:rsid w:val="00B57FE6"/>
    <w:rsid w:val="00B611C5"/>
    <w:rsid w:val="00B70668"/>
    <w:rsid w:val="00B725C1"/>
    <w:rsid w:val="00B82469"/>
    <w:rsid w:val="00B86D6A"/>
    <w:rsid w:val="00BA18FD"/>
    <w:rsid w:val="00BC36AF"/>
    <w:rsid w:val="00BC47D2"/>
    <w:rsid w:val="00BC5DE5"/>
    <w:rsid w:val="00BD008B"/>
    <w:rsid w:val="00BD15D2"/>
    <w:rsid w:val="00BD3DFF"/>
    <w:rsid w:val="00BD553F"/>
    <w:rsid w:val="00BE0AEC"/>
    <w:rsid w:val="00BE75C6"/>
    <w:rsid w:val="00BE75DE"/>
    <w:rsid w:val="00BF364D"/>
    <w:rsid w:val="00C146D6"/>
    <w:rsid w:val="00C219AA"/>
    <w:rsid w:val="00C31D71"/>
    <w:rsid w:val="00C321D4"/>
    <w:rsid w:val="00C35BD3"/>
    <w:rsid w:val="00C36EC8"/>
    <w:rsid w:val="00C40540"/>
    <w:rsid w:val="00C512F1"/>
    <w:rsid w:val="00C5239A"/>
    <w:rsid w:val="00C70F7A"/>
    <w:rsid w:val="00C72FFA"/>
    <w:rsid w:val="00C85C84"/>
    <w:rsid w:val="00C918D1"/>
    <w:rsid w:val="00CA27BC"/>
    <w:rsid w:val="00CA3406"/>
    <w:rsid w:val="00CC05FD"/>
    <w:rsid w:val="00CC2670"/>
    <w:rsid w:val="00CE642A"/>
    <w:rsid w:val="00D032B3"/>
    <w:rsid w:val="00D06793"/>
    <w:rsid w:val="00D147CD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422B"/>
    <w:rsid w:val="00E1706E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23BF"/>
    <w:rsid w:val="00EA783D"/>
    <w:rsid w:val="00ED15E6"/>
    <w:rsid w:val="00EE5444"/>
    <w:rsid w:val="00EE653F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B505A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9CB8C-FDD4-4462-8433-CC459387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76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9665</CharactersWithSpaces>
  <SharedDoc>false</SharedDoc>
  <HyperlinkBase/>
  <HLinks>
    <vt:vector size="126" baseType="variant">
      <vt:variant>
        <vt:i4>1376309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_Toc357692838</vt:lpwstr>
      </vt:variant>
      <vt:variant>
        <vt:i4>1376309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_Toc357692837</vt:lpwstr>
      </vt:variant>
      <vt:variant>
        <vt:i4>1376309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_Toc357692836</vt:lpwstr>
      </vt:variant>
      <vt:variant>
        <vt:i4>1376309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_Toc357692835</vt:lpwstr>
      </vt:variant>
      <vt:variant>
        <vt:i4>1376309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_Toc357692834</vt:lpwstr>
      </vt:variant>
      <vt:variant>
        <vt:i4>1376309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_Toc357692833</vt:lpwstr>
      </vt:variant>
      <vt:variant>
        <vt:i4>1376309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_Toc357692832</vt:lpwstr>
      </vt:variant>
      <vt:variant>
        <vt:i4>1376309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_Toc357692831</vt:lpwstr>
      </vt:variant>
      <vt:variant>
        <vt:i4>1376309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_Toc357692830</vt:lpwstr>
      </vt:variant>
      <vt:variant>
        <vt:i4>1310773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_Toc357692829</vt:lpwstr>
      </vt:variant>
      <vt:variant>
        <vt:i4>1310773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_Toc357692828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_Toc357692827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_Toc357692826</vt:lpwstr>
      </vt:variant>
      <vt:variant>
        <vt:i4>1310773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_Toc357692825</vt:lpwstr>
      </vt:variant>
      <vt:variant>
        <vt:i4>1310773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_Toc357692824</vt:lpwstr>
      </vt:variant>
      <vt:variant>
        <vt:i4>1310773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_Toc357692823</vt:lpwstr>
      </vt:variant>
      <vt:variant>
        <vt:i4>1310773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_Toc357692822</vt:lpwstr>
      </vt:variant>
      <vt:variant>
        <vt:i4>1310773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_Toc357692821</vt:lpwstr>
      </vt:variant>
      <vt:variant>
        <vt:i4>1310773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_Toc357692820</vt:lpwstr>
      </vt:variant>
      <vt:variant>
        <vt:i4>1507381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_Toc357692819</vt:lpwstr>
      </vt:variant>
      <vt:variant>
        <vt:i4>1507381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_Toc357692818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cp:lastModifiedBy>Osteen, Bobby</cp:lastModifiedBy>
  <cp:revision>13</cp:revision>
  <cp:lastPrinted>2011-03-21T13:34:00Z</cp:lastPrinted>
  <dcterms:created xsi:type="dcterms:W3CDTF">2014-02-07T21:22:00Z</dcterms:created>
  <dcterms:modified xsi:type="dcterms:W3CDTF">2014-10-30T04:32:00Z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